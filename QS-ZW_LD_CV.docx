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t>How stationary are planetary waves in the Southern Hemisphere?</w:t>
      </w:r>
    </w:p>
    <w:p>
      <w:pPr>
        <w:pStyle w:val="30"/>
      </w:pPr>
      <w:commentRangeStart w:id="0"/>
      <w:r>
        <w:t>In the meteorological literature the analysis of the zonally asymmetric it is very common to analyse</w:t>
      </w:r>
      <w:commentRangeEnd w:id="0"/>
      <w:r>
        <w:rPr>
          <w:rStyle w:val="22"/>
        </w:rPr>
        <w:commentReference w:id="0"/>
      </w:r>
    </w:p>
    <w:p>
      <w:pPr>
        <w:pStyle w:val="2"/>
      </w:pPr>
      <w:bookmarkStart w:id="0" w:name="introduction"/>
      <w:r>
        <w:t>Introduction</w:t>
      </w:r>
      <w:bookmarkEnd w:id="0"/>
    </w:p>
    <w:p>
      <w:pPr>
        <w:pStyle w:val="27"/>
        <w:rPr>
          <w:ins w:id="0" w:author="Carolina Vera" w:date="2018-12-26T15:10:00Z"/>
        </w:rPr>
      </w:pPr>
      <w:r>
        <w:t xml:space="preserve">Zonal waves, also called planetary waves, that can develop in the extratropical latitudes of the Southern Hemisphere (SH), have received some attention by the scientific community because of its role in modulating weather systems and regional climate (xxREF). They are typically characterized by applying Fourier decomposition to hemispheric anomalies of sea-level pressure </w:t>
      </w:r>
      <w:ins w:id="1" w:author="Carolina Vera" w:date="2018-12-26T14:55:00Z">
        <w:r>
          <w:rPr/>
          <w:t xml:space="preserve">or </w:t>
        </w:r>
      </w:ins>
      <w:r>
        <w:t>of geopotential heights. On the other hand, “stationary waves” or “quasi-stationary waves” are terms generally reserved in the literature to the zonal asymmetries of the time mean field (</w:t>
      </w:r>
      <m:oMath>
        <m:sSup>
          <m:sSupPr>
            <m:ctrlPr>
              <w:rPr>
                <w:rFonts w:ascii="Cambria Math" w:hAnsi="Cambria Math"/>
              </w:rPr>
            </m:ctrlPr>
          </m:sSupPr>
          <m:e>
            <m:bar>
              <m:barPr>
                <m:pos m:val="top"/>
                <m:ctrlPr>
                  <w:rPr>
                    <w:rFonts w:ascii="Cambria Math" w:hAnsi="Cambria Math"/>
                  </w:rPr>
                </m:ctrlPr>
              </m:barPr>
              <m:e>
                <m:r>
                  <w:rPr>
                    <w:rFonts w:ascii="Cambria Math" w:hAnsi="Cambria Math"/>
                  </w:rPr>
                  <m:t>ϕ</m:t>
                </m:r>
                <m:ctrlPr>
                  <w:rPr>
                    <w:rFonts w:ascii="Cambria Math" w:hAnsi="Cambria Math"/>
                  </w:rPr>
                </m:ctrlPr>
              </m:e>
            </m:bar>
            <m:ctrlPr>
              <w:rPr>
                <w:rFonts w:ascii="Cambria Math" w:hAnsi="Cambria Math"/>
              </w:rPr>
            </m:ctrlPr>
          </m:e>
          <m:sup>
            <m:r>
              <w:rPr>
                <w:rFonts w:ascii="Cambria Math" w:hAnsi="Cambria Math"/>
              </w:rPr>
              <m:t>*</m:t>
            </m:r>
            <m:ctrlPr>
              <w:rPr>
                <w:rFonts w:ascii="Cambria Math" w:hAnsi="Cambria Math"/>
              </w:rPr>
            </m:ctrlPr>
          </m:sup>
        </m:sSup>
      </m:oMath>
      <w:r>
        <w:t xml:space="preserve">). These terms are sometimes used interchangeably in the SH circulation related studies. For example, while Quintanar and Mechoso (1995) use the term “quasi-stationary waves (QS)” as defined by (agrega algo aca breve porque la ecuacion no fue presentada todavía) , Raphael (2004) developed an QS index to describe that associated with zonalwavenumber 3 based on xxxx. But Raphael (2004) uses the term “zonal wave (ZW)” in the description. Moreover, Irving and Simmonds (2015), compare Raphael (2004)’s QS index with their own index of southern hemisphere ZW amplitude, computed asxxxx. On the other hand, Rao, Fernandez, and Franchito (2004) follow the nomenclature of Quintanar and Mechoso (1995) for QS, but in their analysis of </w:t>
      </w:r>
      <w:commentRangeStart w:id="1"/>
      <w:r>
        <w:t>xxx</w:t>
      </w:r>
      <w:commentRangeEnd w:id="1"/>
      <w:r>
        <w:rPr>
          <w:rStyle w:val="22"/>
        </w:rPr>
        <w:commentReference w:id="1"/>
      </w:r>
      <w:r>
        <w:t xml:space="preserve"> they use </w:t>
      </w:r>
      <w:commentRangeStart w:id="2"/>
      <w:r>
        <w:t>¯(A_ZWk ) instead of A_QSk</w:t>
      </w:r>
      <w:commentRangeEnd w:id="2"/>
      <w:r>
        <w:rPr>
          <w:rStyle w:val="22"/>
        </w:rPr>
        <w:commentReference w:id="2"/>
      </w:r>
      <w:r>
        <w:t xml:space="preserve">. Kravchenko et al. (2012) applies the same strategy as Rao et al. (2004) to analyze </w:t>
      </w:r>
      <w:commentRangeStart w:id="3"/>
      <w:r>
        <w:t>air temperature</w:t>
      </w:r>
      <w:commentRangeEnd w:id="3"/>
      <w:r>
        <w:rPr>
          <w:rStyle w:val="22"/>
        </w:rPr>
        <w:commentReference w:id="3"/>
      </w:r>
      <w:r>
        <w:t>. Turner et al. (2017) use the terms “planetary wave k”, “quasi-stationary wave k” and “wave number k” to describe analysis of QS associated with different wavenumbers k. Furthermore, Lastovicka, Krizan, and Kozubek (2018) study QS and ZW but they use the term “stationary planetary wave (SPW)” to refer to both.</w:t>
      </w:r>
    </w:p>
    <w:p>
      <w:pPr>
        <w:pStyle w:val="3"/>
      </w:pPr>
      <w:r>
        <w:t xml:space="preserve">It is evident from the recent literature that both terms QS and ZWs have been used interchangeable way. However, there are not recent studies assessing how “stationary” or “quasi-stationary” the zonal waves are in the SH. The focus of this study is then to assess the </w:t>
      </w:r>
      <w:del w:id="2" w:author="Carolina Vera" w:date="2018-12-26T14:57:00Z">
        <w:r>
          <w:rPr/>
          <w:delText>xx…me preocupa que haya papers olvidados sobre este tema.</w:delText>
        </w:r>
      </w:del>
    </w:p>
    <w:p>
      <w:pPr>
        <w:pStyle w:val="2"/>
      </w:pPr>
      <w:bookmarkStart w:id="1" w:name="zonal-waves-and-quasi-stationary-waves"/>
      <w:r>
        <w:t>Zonal waves and quasi-stationary waves</w:t>
      </w:r>
      <w:bookmarkEnd w:id="1"/>
    </w:p>
    <w:p>
      <w:pPr>
        <w:pStyle w:val="27"/>
      </w:pPr>
      <w:r>
        <w:t xml:space="preserve">In this study we define </w:t>
      </w:r>
      <w:r>
        <w:rPr>
          <w:i/>
        </w:rPr>
        <w:t>planetary waves</w:t>
      </w:r>
      <w:r>
        <w:t xml:space="preserve"> as waves that extend along a full latitude circle. Planetary waves of the “instantaneous” fields are called in this study, </w:t>
      </w:r>
      <w:r>
        <w:rPr>
          <w:i/>
        </w:rPr>
        <w:t>zonal waves</w:t>
      </w:r>
      <w:r>
        <w:t xml:space="preserve"> (ZW), and the ones of the field mean will be calle</w:t>
      </w:r>
      <w:bookmarkStart w:id="19" w:name="_GoBack"/>
      <w:bookmarkEnd w:id="19"/>
      <w:r>
        <w:t xml:space="preserve">d </w:t>
      </w:r>
      <w:r>
        <w:rPr>
          <w:i/>
        </w:rPr>
        <w:t>quasi-stationary waves</w:t>
      </w:r>
      <w:r>
        <w:t xml:space="preserve"> (QS). They are </w:t>
      </w:r>
      <w:commentRangeStart w:id="4"/>
      <w:r>
        <w:t>characterized</w:t>
      </w:r>
      <w:commentRangeEnd w:id="4"/>
      <w:r>
        <w:rPr>
          <w:rStyle w:val="22"/>
        </w:rPr>
        <w:commentReference w:id="4"/>
      </w:r>
      <w:r>
        <w:t xml:space="preserve"> by their wavenumber, amplitude and phase such that</w:t>
      </w:r>
    </w:p>
    <w:p>
      <w:pPr>
        <w:pStyle w:val="3"/>
      </w:pPr>
      <w:r>
        <w:t xml:space="preserve">where </w:t>
      </w:r>
      <m:oMath>
        <m:r>
          <m:rPr>
            <m:sty m:val="p"/>
          </m:rPr>
          <w:rPr>
            <w:rFonts w:ascii="Cambria Math" w:hAnsi="Cambria Math"/>
          </w:rPr>
          <m:t>k</m:t>
        </m:r>
      </m:oMath>
      <w:r>
        <w:t xml:space="preserve"> is the wavenumber, </w:t>
      </w:r>
      <m:oMath>
        <m:r>
          <w:rPr>
            <w:rFonts w:ascii="Cambria Math" w:hAnsi="Cambria Math"/>
          </w:rPr>
          <m:t>λ</m:t>
        </m:r>
      </m:oMath>
      <w:r>
        <w:t xml:space="preserve"> the longitude, and </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x</m:t>
            </m:r>
            <m:ctrlPr>
              <w:rPr>
                <w:rFonts w:ascii="Cambria Math" w:hAnsi="Cambria Math"/>
              </w:rPr>
            </m:ctrlPr>
          </m:sub>
        </m:sSub>
      </m:oMath>
      <w:r>
        <w:t xml:space="preserve"> and </w:t>
      </w:r>
      <m:oMath>
        <m:sSub>
          <m:sSubPr>
            <m:ctrlPr>
              <w:rPr>
                <w:rFonts w:ascii="Cambria Math" w:hAnsi="Cambria Math"/>
              </w:rPr>
            </m:ctrlPr>
          </m:sSubPr>
          <m:e>
            <m:r>
              <w:rPr>
                <w:rFonts w:ascii="Cambria Math" w:hAnsi="Cambria Math"/>
              </w:rPr>
              <m:t>α</m:t>
            </m:r>
            <m:ctrlPr>
              <w:rPr>
                <w:rFonts w:ascii="Cambria Math" w:hAnsi="Cambria Math"/>
              </w:rPr>
            </m:ctrlPr>
          </m:e>
          <m:sub>
            <m:r>
              <m:rPr>
                <m:sty m:val="p"/>
              </m:rPr>
              <w:rPr>
                <w:rFonts w:ascii="Cambria Math" w:hAnsi="Cambria Math"/>
              </w:rPr>
              <m:t>x</m:t>
            </m:r>
            <m:ctrlPr>
              <w:rPr>
                <w:rFonts w:ascii="Cambria Math" w:hAnsi="Cambria Math"/>
              </w:rPr>
            </m:ctrlPr>
          </m:sub>
        </m:sSub>
      </m:oMath>
      <w:r>
        <w:t xml:space="preserve">, the amplitude and phase of each wave, respectively. Note that </w:t>
      </w:r>
      <m:oMath>
        <m:r>
          <m:rPr>
            <m:sty m:val="p"/>
          </m:rPr>
          <w:rPr>
            <w:rFonts w:ascii="Cambria Math" w:hAnsi="Cambria Math"/>
          </w:rPr>
          <m:t>ZWk</m:t>
        </m:r>
        <m:r>
          <w:rPr>
            <w:rFonts w:ascii="Cambria Math" w:hAnsi="Cambria Math"/>
          </w:rPr>
          <m:t>(t)</m:t>
        </m:r>
      </m:oMath>
      <w:r>
        <w:t xml:space="preserve"> is </w:t>
      </w:r>
      <w:del w:id="3" w:author="Carolina Vera" w:date="2018-12-26T15:03:00Z">
        <w:r>
          <w:rPr/>
          <w:delText xml:space="preserve">made </w:delText>
        </w:r>
      </w:del>
      <w:ins w:id="4" w:author="Carolina Vera" w:date="2018-12-26T15:03:00Z">
        <w:r>
          <w:rPr/>
          <w:t xml:space="preserve">by construction, </w:t>
        </w:r>
      </w:ins>
      <w:r>
        <w:t>exp</w:t>
      </w:r>
      <w:ins w:id="5" w:author="Carolina Vera" w:date="2018-12-26T15:03:00Z">
        <w:r>
          <w:rPr/>
          <w:t>licitly</w:t>
        </w:r>
      </w:ins>
      <w:del w:id="6" w:author="Carolina Vera" w:date="2018-12-26T15:03:00Z">
        <w:r>
          <w:rPr/>
          <w:delText xml:space="preserve">ressly </w:delText>
        </w:r>
      </w:del>
      <w:ins w:id="7" w:author="Carolina Vera" w:date="2018-12-26T15:03:00Z">
        <w:r>
          <w:rPr/>
          <w:t xml:space="preserve"> </w:t>
        </w:r>
      </w:ins>
      <w:r>
        <w:t xml:space="preserve">dependent on time, while </w:t>
      </w:r>
      <m:oMath>
        <m:r>
          <m:rPr>
            <m:sty m:val="p"/>
          </m:rPr>
          <w:rPr>
            <w:rFonts w:ascii="Cambria Math" w:hAnsi="Cambria Math"/>
          </w:rPr>
          <m:t>QSk</m:t>
        </m:r>
      </m:oMath>
      <w:r>
        <w:t xml:space="preserve"> is not. Furthermore, from the properties of wave superposition</w:t>
      </w:r>
      <w:ins w:id="8" w:author="Carolina Vera" w:date="2018-12-26T15:03:00Z">
        <w:r>
          <w:rPr/>
          <w:t>,</w:t>
        </w:r>
      </w:ins>
      <w:r>
        <w:t xml:space="preserve"> it can be seen that</w:t>
      </w:r>
      <w:del w:id="9" w:author="Carolina Vera" w:date="2018-12-26T15:03:00Z">
        <w:r>
          <w:rPr/>
          <w:delText>,</w:delText>
        </w:r>
      </w:del>
      <w:r>
        <w:t xml:space="preserve"> in general, </w:t>
      </w:r>
      <m:oMath>
        <m:sSub>
          <m:sSubPr>
            <m:ctrlPr>
              <w:rPr>
                <w:rFonts w:ascii="Cambria Math" w:hAnsi="Cambria Math"/>
              </w:rPr>
            </m:ctrlPr>
          </m:sSubPr>
          <m:e>
            <m:r>
              <w:rPr>
                <w:rFonts w:ascii="Cambria Math" w:hAnsi="Cambria Math"/>
              </w:rPr>
              <m:t>α</m:t>
            </m:r>
            <m:ctrlPr>
              <w:rPr>
                <w:rFonts w:ascii="Cambria Math" w:hAnsi="Cambria Math"/>
              </w:rPr>
            </m:ctrlPr>
          </m:e>
          <m:sub>
            <m:r>
              <m:rPr>
                <m:sty m:val="p"/>
              </m:rPr>
              <w:rPr>
                <w:rFonts w:ascii="Cambria Math" w:hAnsi="Cambria Math"/>
              </w:rPr>
              <m:t>QSk</m:t>
            </m:r>
            <m:ctrlPr>
              <w:rPr>
                <w:rFonts w:ascii="Cambria Math" w:hAnsi="Cambria Math"/>
              </w:rPr>
            </m:ctrlPr>
          </m:sub>
        </m:sSub>
      </m:oMath>
      <w:r>
        <w:t xml:space="preserve"> does not equal </w:t>
      </w:r>
      <m:oMath>
        <m:bar>
          <m:barPr>
            <m:pos m:val="top"/>
            <m:ctrlPr>
              <w:rPr>
                <w:rFonts w:ascii="Cambria Math" w:hAnsi="Cambria Math"/>
              </w:rPr>
            </m:ctrlPr>
          </m:barPr>
          <m:e>
            <m:sSub>
              <m:sSubPr>
                <m:ctrlPr>
                  <w:rPr>
                    <w:rFonts w:ascii="Cambria Math" w:hAnsi="Cambria Math"/>
                  </w:rPr>
                </m:ctrlPr>
              </m:sSubPr>
              <m:e>
                <m:r>
                  <w:rPr>
                    <w:rFonts w:ascii="Cambria Math" w:hAnsi="Cambria Math"/>
                  </w:rPr>
                  <m:t>α</m:t>
                </m:r>
                <m:ctrlPr>
                  <w:rPr>
                    <w:rFonts w:ascii="Cambria Math" w:hAnsi="Cambria Math"/>
                  </w:rPr>
                </m:ctrlPr>
              </m:e>
              <m:sub>
                <m:r>
                  <m:rPr>
                    <m:sty m:val="p"/>
                  </m:rPr>
                  <w:rPr>
                    <w:rFonts w:ascii="Cambria Math" w:hAnsi="Cambria Math"/>
                  </w:rPr>
                  <m:t>ZWk</m:t>
                </m:r>
                <m:ctrlPr>
                  <w:rPr>
                    <w:rFonts w:ascii="Cambria Math" w:hAnsi="Cambria Math"/>
                  </w:rPr>
                </m:ctrlPr>
              </m:sub>
            </m:sSub>
            <m:ctrlPr>
              <w:rPr>
                <w:rFonts w:ascii="Cambria Math" w:hAnsi="Cambria Math"/>
              </w:rPr>
            </m:ctrlPr>
          </m:e>
        </m:bar>
      </m:oMath>
      <w:r>
        <w:t xml:space="preserve"> an</w:t>
      </w:r>
      <w:ins w:id="10" w:author="Leandro" w:date="2018-12-17T18:53:00Z">
        <w:r>
          <w:rPr/>
          <w:t>d</w:t>
        </w:r>
      </w:ins>
      <w:r>
        <w:t xml:space="preserve"> that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QSk</m:t>
            </m:r>
            <m:ctrlPr>
              <w:rPr>
                <w:rFonts w:ascii="Cambria Math" w:hAnsi="Cambria Math"/>
              </w:rPr>
            </m:ctrlPr>
          </m:sub>
        </m:sSub>
      </m:oMath>
      <w:r>
        <w:t xml:space="preserve"> will always be less or equal than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ZWk</m:t>
                </m:r>
                <m:ctrlPr>
                  <w:rPr>
                    <w:rFonts w:ascii="Cambria Math" w:hAnsi="Cambria Math"/>
                  </w:rPr>
                </m:ctrlPr>
              </m:sub>
            </m:sSub>
            <m:ctrlPr>
              <w:rPr>
                <w:rFonts w:ascii="Cambria Math" w:hAnsi="Cambria Math"/>
              </w:rPr>
            </m:ctrlPr>
          </m:e>
        </m:bar>
      </m:oMath>
      <w:r>
        <w:t xml:space="preserve"> (Pain 2005).</w:t>
      </w:r>
    </w:p>
    <w:p>
      <w:pPr>
        <w:pStyle w:val="3"/>
      </w:pPr>
      <w:r>
        <w:t>While these definitions depend on which are the “instantaneous field” in question (monthly, daily, sub daily, etc…) and the averaging time scale</w:t>
      </w:r>
      <w:commentRangeStart w:id="5"/>
      <w:r>
        <w:t xml:space="preserve">, they illustrate that ZW are properties of the </w:t>
      </w:r>
      <w:commentRangeStart w:id="6"/>
      <w:r>
        <w:rPr>
          <w:i/>
        </w:rPr>
        <w:t>elements</w:t>
      </w:r>
      <w:r>
        <w:t xml:space="preserve"> of the set</w:t>
      </w:r>
      <w:commentRangeEnd w:id="6"/>
      <w:r>
        <w:rPr>
          <w:rStyle w:val="22"/>
        </w:rPr>
        <w:commentReference w:id="6"/>
      </w:r>
      <w:r>
        <w:t xml:space="preserve">, while QS are properties of the set as a whole. </w:t>
      </w:r>
      <w:commentRangeEnd w:id="5"/>
      <w:r>
        <w:rPr>
          <w:rStyle w:val="22"/>
        </w:rPr>
        <w:commentReference w:id="5"/>
      </w:r>
      <w:r>
        <w:t>This is an important distinction with theoretical and methodological implications that is not always differentiated in the literature.</w:t>
      </w:r>
    </w:p>
    <w:p>
      <w:pPr>
        <w:pStyle w:val="3"/>
        <w:rPr>
          <w:del w:id="11" w:author="Carolina Vera" w:date="2018-12-26T15:09:00Z"/>
        </w:rPr>
      </w:pPr>
      <w:del w:id="12" w:author="Carolina Vera" w:date="2018-12-26T15:09:00Z">
        <w:r>
          <w:rPr/>
          <w:delText xml:space="preserve">For example, while Quintanar and Mechoso (1995) use the term “quasi-stationary waves (QS)” to refer to geopotential QS as defined by Equation , Raphael (2004) developed an index of QS3 but uses the term “zonal wave (ZW)” in her description. This change in naming convention is not </w:delText>
        </w:r>
      </w:del>
      <w:del w:id="13" w:author="Carolina Vera" w:date="2018-12-26T15:06:00Z">
        <w:r>
          <w:rPr/>
          <w:delText>recognized by</w:delText>
        </w:r>
      </w:del>
      <w:del w:id="14" w:author="Carolina Vera" w:date="2018-12-26T15:09:00Z">
        <w:r>
          <w:rPr/>
          <w:delText xml:space="preserve"> Irving and Simmonds (2015), who compare Raphael (2004)’s QS index with their own index of southern hemisphere ZW amplitude.</w:delText>
        </w:r>
      </w:del>
    </w:p>
    <w:p>
      <w:pPr>
        <w:pStyle w:val="3"/>
      </w:pPr>
      <w:del w:id="15" w:author="Carolina Vera" w:date="2018-12-26T15:09:00Z">
        <w:r>
          <w:rPr/>
          <w:delText xml:space="preserve">Rao, Fernandez, and Franchito (2004), on the other hand, follow the nomenclature from Quintanar and Mechoso (1995) for QS, but in their exploration of its climatology, they use </w:delText>
        </w:r>
      </w:del>
      <m:oMath>
        <m:bar>
          <m:barPr>
            <m:pos m:val="top"/>
            <m:ctrlPr>
              <w:del w:id="16" w:author="Carolina Vera" w:date="2018-12-26T15:09:00Z">
                <w:rPr>
                  <w:rFonts w:ascii="Cambria Math" w:hAnsi="Cambria Math"/>
                </w:rPr>
              </w:del>
            </m:ctrlPr>
          </m:barPr>
          <m:e>
            <m:sSub>
              <m:sSubPr>
                <m:ctrlPr>
                  <w:del w:id="17" w:author="Carolina Vera" w:date="2018-12-26T15:09:00Z">
                    <w:rPr>
                      <w:rFonts w:ascii="Cambria Math" w:hAnsi="Cambria Math"/>
                    </w:rPr>
                  </w:del>
                </m:ctrlPr>
              </m:sSubPr>
              <m:e>
                <w:del w:id="18" w:author="Carolina Vera" w:date="2018-12-26T15:09:00Z">
                  <m:r>
                    <w:rPr>
                      <w:rFonts w:ascii="Cambria Math" w:hAnsi="Cambria Math"/>
                    </w:rPr>
                    <m:t>A</m:t>
                  </m:r>
                </w:del>
                <m:ctrlPr>
                  <w:del w:id="19" w:author="Carolina Vera" w:date="2018-12-26T15:09:00Z">
                    <w:rPr>
                      <w:rFonts w:ascii="Cambria Math" w:hAnsi="Cambria Math"/>
                    </w:rPr>
                  </w:del>
                </m:ctrlPr>
              </m:e>
              <m:sub>
                <w:del w:id="20" w:author="Carolina Vera" w:date="2018-12-26T15:09:00Z">
                  <m:r>
                    <m:rPr>
                      <m:sty m:val="p"/>
                    </m:rPr>
                    <w:rPr>
                      <w:rFonts w:ascii="Cambria Math" w:hAnsi="Cambria Math"/>
                    </w:rPr>
                    <m:t>ZWk</m:t>
                  </m:r>
                </w:del>
                <m:ctrlPr>
                  <w:del w:id="21" w:author="Carolina Vera" w:date="2018-12-26T15:09:00Z">
                    <w:rPr>
                      <w:rFonts w:ascii="Cambria Math" w:hAnsi="Cambria Math"/>
                    </w:rPr>
                  </w:del>
                </m:ctrlPr>
              </m:sub>
            </m:sSub>
            <m:ctrlPr>
              <w:del w:id="22" w:author="Carolina Vera" w:date="2018-12-26T15:09:00Z">
                <w:rPr>
                  <w:rFonts w:ascii="Cambria Math" w:hAnsi="Cambria Math"/>
                </w:rPr>
              </w:del>
            </m:ctrlPr>
          </m:e>
        </m:bar>
      </m:oMath>
      <w:del w:id="23" w:author="Carolina Vera" w:date="2018-12-26T15:09:00Z">
        <w:r>
          <w:rPr/>
          <w:delText xml:space="preserve"> instead of </w:delText>
        </w:r>
      </w:del>
      <m:oMath>
        <m:sSub>
          <m:sSubPr>
            <m:ctrlPr>
              <w:del w:id="24" w:author="Carolina Vera" w:date="2018-12-26T15:09:00Z">
                <w:rPr>
                  <w:rFonts w:ascii="Cambria Math" w:hAnsi="Cambria Math"/>
                </w:rPr>
              </w:del>
            </m:ctrlPr>
          </m:sSubPr>
          <m:e>
            <w:del w:id="25" w:author="Carolina Vera" w:date="2018-12-26T15:09:00Z">
              <m:r>
                <w:rPr>
                  <w:rFonts w:ascii="Cambria Math" w:hAnsi="Cambria Math"/>
                </w:rPr>
                <m:t>A</m:t>
              </m:r>
            </w:del>
            <m:ctrlPr>
              <w:del w:id="26" w:author="Carolina Vera" w:date="2018-12-26T15:09:00Z">
                <w:rPr>
                  <w:rFonts w:ascii="Cambria Math" w:hAnsi="Cambria Math"/>
                </w:rPr>
              </w:del>
            </m:ctrlPr>
          </m:e>
          <m:sub>
            <w:del w:id="27" w:author="Carolina Vera" w:date="2018-12-26T15:09:00Z">
              <m:r>
                <m:rPr>
                  <m:sty m:val="p"/>
                </m:rPr>
                <w:rPr>
                  <w:rFonts w:ascii="Cambria Math" w:hAnsi="Cambria Math"/>
                </w:rPr>
                <m:t>QSk</m:t>
              </m:r>
            </w:del>
            <m:ctrlPr>
              <w:del w:id="28" w:author="Carolina Vera" w:date="2018-12-26T15:09:00Z">
                <w:rPr>
                  <w:rFonts w:ascii="Cambria Math" w:hAnsi="Cambria Math"/>
                </w:rPr>
              </w:del>
            </m:ctrlPr>
          </m:sub>
        </m:sSub>
      </m:oMath>
      <w:del w:id="29" w:author="Carolina Vera" w:date="2018-12-26T15:09:00Z">
        <w:r>
          <w:rPr/>
          <w:delText xml:space="preserve">. Kravchenko et al. (2012) do the same in the context of air temperature. Turner et al. (2017) use the terms “planetary wave </w:delText>
        </w:r>
      </w:del>
      <w:del w:id="30" w:author="Carolina Vera" w:date="2018-12-26T15:09:00Z">
        <w:r>
          <w:rPr>
            <w:i/>
          </w:rPr>
          <w:delText>k</w:delText>
        </w:r>
      </w:del>
      <w:del w:id="31" w:author="Carolina Vera" w:date="2018-12-26T15:09:00Z">
        <w:r>
          <w:rPr/>
          <w:delText xml:space="preserve">”, “quasi-stationary wave </w:delText>
        </w:r>
      </w:del>
      <w:del w:id="32" w:author="Carolina Vera" w:date="2018-12-26T15:09:00Z">
        <w:r>
          <w:rPr>
            <w:i/>
          </w:rPr>
          <w:delText>k</w:delText>
        </w:r>
      </w:del>
      <w:del w:id="33" w:author="Carolina Vera" w:date="2018-12-26T15:09:00Z">
        <w:r>
          <w:rPr/>
          <w:delText xml:space="preserve">” and “wave number </w:delText>
        </w:r>
      </w:del>
      <w:del w:id="34" w:author="Carolina Vera" w:date="2018-12-26T15:09:00Z">
        <w:r>
          <w:rPr>
            <w:i/>
          </w:rPr>
          <w:delText>k</w:delText>
        </w:r>
      </w:del>
      <w:del w:id="35" w:author="Carolina Vera" w:date="2018-12-26T15:09:00Z">
        <w:r>
          <w:rPr/>
          <w:delText xml:space="preserve">” to refer to </w:delText>
        </w:r>
      </w:del>
      <m:oMath>
        <w:del w:id="36" w:author="Carolina Vera" w:date="2018-12-26T15:09:00Z">
          <m:r>
            <m:rPr>
              <m:sty m:val="p"/>
            </m:rPr>
            <w:rPr>
              <w:rFonts w:ascii="Cambria Math" w:hAnsi="Cambria Math"/>
            </w:rPr>
            <m:t>QSk</m:t>
          </m:r>
        </w:del>
      </m:oMath>
      <w:del w:id="37" w:author="Carolina Vera" w:date="2018-12-26T15:09:00Z">
        <w:r>
          <w:rPr/>
          <w:delText xml:space="preserve">, but they analyse </w:delText>
        </w:r>
      </w:del>
      <m:oMath>
        <m:sSub>
          <m:sSubPr>
            <m:ctrlPr>
              <w:del w:id="38" w:author="Carolina Vera" w:date="2018-12-26T15:09:00Z">
                <w:rPr>
                  <w:rFonts w:ascii="Cambria Math" w:hAnsi="Cambria Math"/>
                </w:rPr>
              </w:del>
            </m:ctrlPr>
          </m:sSubPr>
          <m:e>
            <w:del w:id="39" w:author="Carolina Vera" w:date="2018-12-26T15:09:00Z">
              <m:r>
                <w:rPr>
                  <w:rFonts w:ascii="Cambria Math" w:hAnsi="Cambria Math"/>
                </w:rPr>
                <m:t>A</m:t>
              </m:r>
            </w:del>
            <m:ctrlPr>
              <w:del w:id="40" w:author="Carolina Vera" w:date="2018-12-26T15:09:00Z">
                <w:rPr>
                  <w:rFonts w:ascii="Cambria Math" w:hAnsi="Cambria Math"/>
                </w:rPr>
              </w:del>
            </m:ctrlPr>
          </m:e>
          <m:sub>
            <w:del w:id="41" w:author="Carolina Vera" w:date="2018-12-26T15:09:00Z">
              <m:r>
                <m:rPr>
                  <m:sty m:val="p"/>
                </m:rPr>
                <w:rPr>
                  <w:rFonts w:ascii="Cambria Math" w:hAnsi="Cambria Math"/>
                </w:rPr>
                <m:t>ZWk</m:t>
              </m:r>
            </w:del>
            <m:ctrlPr>
              <w:del w:id="42" w:author="Carolina Vera" w:date="2018-12-26T15:09:00Z">
                <w:rPr>
                  <w:rFonts w:ascii="Cambria Math" w:hAnsi="Cambria Math"/>
                </w:rPr>
              </w:del>
            </m:ctrlPr>
          </m:sub>
        </m:sSub>
      </m:oMath>
      <w:del w:id="43" w:author="Carolina Vera" w:date="2018-12-26T15:09:00Z">
        <w:r>
          <w:rPr/>
          <w:delText xml:space="preserve"> and </w:delText>
        </w:r>
      </w:del>
      <m:oMath>
        <m:sSub>
          <m:sSubPr>
            <m:ctrlPr>
              <w:del w:id="44" w:author="Carolina Vera" w:date="2018-12-26T15:09:00Z">
                <w:rPr>
                  <w:rFonts w:ascii="Cambria Math" w:hAnsi="Cambria Math"/>
                </w:rPr>
              </w:del>
            </m:ctrlPr>
          </m:sSubPr>
          <m:e>
            <w:del w:id="45" w:author="Carolina Vera" w:date="2018-12-26T15:09:00Z">
              <m:r>
                <w:rPr>
                  <w:rFonts w:ascii="Cambria Math" w:hAnsi="Cambria Math"/>
                </w:rPr>
                <m:t>α</m:t>
              </m:r>
            </w:del>
            <m:ctrlPr>
              <w:del w:id="46" w:author="Carolina Vera" w:date="2018-12-26T15:09:00Z">
                <w:rPr>
                  <w:rFonts w:ascii="Cambria Math" w:hAnsi="Cambria Math"/>
                </w:rPr>
              </w:del>
            </m:ctrlPr>
          </m:e>
          <m:sub>
            <w:del w:id="47" w:author="Carolina Vera" w:date="2018-12-26T15:09:00Z">
              <m:r>
                <m:rPr>
                  <m:sty m:val="p"/>
                </m:rPr>
                <w:rPr>
                  <w:rFonts w:ascii="Cambria Math" w:hAnsi="Cambria Math"/>
                </w:rPr>
                <m:t>ZWk</m:t>
              </m:r>
            </w:del>
            <m:ctrlPr>
              <w:del w:id="48" w:author="Carolina Vera" w:date="2018-12-26T15:09:00Z">
                <w:rPr>
                  <w:rFonts w:ascii="Cambria Math" w:hAnsi="Cambria Math"/>
                </w:rPr>
              </w:del>
            </m:ctrlPr>
          </m:sub>
        </m:sSub>
      </m:oMath>
      <w:del w:id="49" w:author="Carolina Vera" w:date="2018-12-26T15:09:00Z">
        <w:r>
          <w:rPr/>
          <w:delText>. Finally, Lastovicka, Krizan, and Kozubek (2018) study QS and ZW but they use the term “stationary planetary wave (SPW)” to refer to both.</w:delText>
        </w:r>
      </w:del>
    </w:p>
    <w:p>
      <w:pPr>
        <w:pStyle w:val="38"/>
      </w:pPr>
      <w:r>
        <w:drawing>
          <wp:inline distT="0" distB="0" distL="0" distR="0">
            <wp:extent cx="4619625" cy="3695700"/>
            <wp:effectExtent l="0" t="0" r="0" b="0"/>
            <wp:docPr id="1" name="Picture" descr="Seasonal cycle of amplitude of the geopotential planetary waves 1 to 3 at 60S computed as the amplitude of the mean wave (A_\mathrm{QSk}) and as the mean amplitude of the monthly waves (\overline{A_\mathrm{Z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asonal cycle of amplitude of the geopotential planetary waves 1 to 3 at 60S computed as the amplitude of the mean wave (A_\mathrm{QSk}) and as the mean amplitude of the monthly waves (\overline{A_\mathrm{ZW} })."/>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6"/>
      </w:pPr>
      <w:r>
        <w:t>Seasonal cycle of amplitude of the geopotential planetary waves 1 to 3 at 60S computed as the amplitude of the mean wave (</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QSk</m:t>
            </m:r>
            <m:ctrlPr>
              <w:rPr>
                <w:rFonts w:ascii="Cambria Math" w:hAnsi="Cambria Math"/>
              </w:rPr>
            </m:ctrlPr>
          </m:sub>
        </m:sSub>
      </m:oMath>
      <w:r>
        <w:t>) and as the mean amplitude of the monthly waves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ZW</m:t>
                </m:r>
                <m:ctrlPr>
                  <w:rPr>
                    <w:rFonts w:ascii="Cambria Math" w:hAnsi="Cambria Math"/>
                  </w:rPr>
                </m:ctrlPr>
              </m:sub>
            </m:sSub>
            <m:ctrlPr>
              <w:rPr>
                <w:rFonts w:ascii="Cambria Math" w:hAnsi="Cambria Math"/>
              </w:rPr>
            </m:ctrlPr>
          </m:e>
        </m:bar>
      </m:oMath>
      <w:r>
        <w:t>).</w:t>
      </w:r>
    </w:p>
    <w:p>
      <w:pPr>
        <w:pStyle w:val="3"/>
        <w:rPr>
          <w:del w:id="50" w:author="Leandro" w:date="2018-12-17T19:04:00Z"/>
        </w:rPr>
      </w:pPr>
      <w:commentRangeStart w:id="7"/>
      <w:r>
        <w:t xml:space="preserve">Figure  </w:t>
      </w:r>
      <w:commentRangeEnd w:id="7"/>
      <w:r>
        <w:rPr>
          <w:rStyle w:val="22"/>
        </w:rPr>
        <w:commentReference w:id="7"/>
      </w:r>
      <w:r>
        <w:t xml:space="preserve">shows the seasonal cycle of the amplitude of planetary waves at 60S using monthly fields from the NCEP/NCAR reanalysis (Kalnay et al. 1996) </w:t>
      </w:r>
      <w:commentRangeStart w:id="8"/>
      <w:r>
        <w:t xml:space="preserve">between 1950 and 1998. </w:t>
      </w:r>
      <w:commentRangeEnd w:id="8"/>
      <w:r>
        <w:rPr>
          <w:rStyle w:val="22"/>
        </w:rPr>
        <w:commentReference w:id="8"/>
      </w:r>
      <w:r>
        <w:t>The left column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is computed by taking the amplitude of the averaged geopotential field for each month, level and wavenumber. The right column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is computed by taking the average amplitude of the 49 individual ZW.</w:t>
      </w:r>
    </w:p>
    <w:p>
      <w:pPr>
        <w:pStyle w:val="3"/>
      </w:pPr>
      <w:del w:id="51" w:author="Leandro" w:date="2018-12-17T19:04:00Z">
        <w:r>
          <w:rPr/>
          <w:delText>Figure  shows that</w:delText>
        </w:r>
      </w:del>
      <w:r>
        <w:t xml:space="preserve"> </w:t>
      </w:r>
      <w:del w:id="52" w:author="Leandro" w:date="2018-12-17T19:04:00Z">
        <w:r>
          <w:rPr/>
          <w:delText xml:space="preserve">both </w:delText>
        </w:r>
      </w:del>
      <w:ins w:id="53" w:author="Leandro" w:date="2018-12-17T19:04:00Z">
        <w:commentRangeStart w:id="9"/>
        <w:r>
          <w:rPr/>
          <w:t xml:space="preserve">Both </w:t>
        </w:r>
      </w:ins>
      <w:r>
        <w:t>amplitudes have different annual cycles and vertical structures</w:t>
      </w:r>
      <w:commentRangeEnd w:id="9"/>
      <w:r>
        <w:rPr>
          <w:rStyle w:val="22"/>
        </w:rPr>
        <w:commentReference w:id="9"/>
      </w:r>
      <w:ins w:id="54" w:author="Leandro" w:date="2018-12-17T19:04:00Z">
        <w:r>
          <w:rPr/>
          <w:t xml:space="preserve"> (Fig. 1)</w:t>
        </w:r>
      </w:ins>
      <w:r>
        <w:t xml:space="preserve">.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QS2</m:t>
            </m:r>
            <m:ctrlPr>
              <w:rPr>
                <w:rFonts w:ascii="Cambria Math" w:hAnsi="Cambria Math"/>
              </w:rPr>
            </m:ctrlPr>
          </m:sub>
        </m:sSub>
      </m:oMath>
      <w:r>
        <w:t xml:space="preserve"> has a strong minimum in the low stratosphere during the austral autumn that is not apparent in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ZW2</m:t>
                </m:r>
                <m:ctrlPr>
                  <w:rPr>
                    <w:rFonts w:ascii="Cambria Math" w:hAnsi="Cambria Math"/>
                  </w:rPr>
                </m:ctrlPr>
              </m:sub>
            </m:sSub>
            <m:ctrlPr>
              <w:rPr>
                <w:rFonts w:ascii="Cambria Math" w:hAnsi="Cambria Math"/>
              </w:rPr>
            </m:ctrlPr>
          </m:e>
        </m:bar>
      </m:oMath>
      <w:r>
        <w:t xml:space="preserve">. Similarly, the austral winter mid-tropospheric maximum is very well defined in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ZW3</m:t>
                </m:r>
                <m:ctrlPr>
                  <w:rPr>
                    <w:rFonts w:ascii="Cambria Math" w:hAnsi="Cambria Math"/>
                  </w:rPr>
                </m:ctrlPr>
              </m:sub>
            </m:sSub>
            <m:ctrlPr>
              <w:rPr>
                <w:rFonts w:ascii="Cambria Math" w:hAnsi="Cambria Math"/>
              </w:rPr>
            </m:ctrlPr>
          </m:e>
        </m:bar>
      </m:oMath>
      <w:r>
        <w:t xml:space="preserve"> but not so in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QS3</m:t>
            </m:r>
            <m:ctrlPr>
              <w:rPr>
                <w:rFonts w:ascii="Cambria Math" w:hAnsi="Cambria Math"/>
              </w:rPr>
            </m:ctrlPr>
          </m:sub>
        </m:sSub>
      </m:oMath>
      <w:r>
        <w:t xml:space="preserve">. The relative individual contribution of each wavenumber is also different.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fields shows a preponderance of wave 2 over 3 in almost every level and month. However,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QS3</m:t>
            </m:r>
            <m:ctrlPr>
              <w:rPr>
                <w:rFonts w:ascii="Cambria Math" w:hAnsi="Cambria Math"/>
              </w:rPr>
            </m:ctrlPr>
          </m:sub>
        </m:sSub>
      </m:oMath>
      <w:r>
        <w:t xml:space="preserve"> is larger than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QS2</m:t>
            </m:r>
            <m:ctrlPr>
              <w:rPr>
                <w:rFonts w:ascii="Cambria Math" w:hAnsi="Cambria Math"/>
              </w:rPr>
            </m:ctrlPr>
          </m:sub>
        </m:sSub>
      </m:oMath>
      <w:r>
        <w:t xml:space="preserve"> in the first half of the year. In contrast with wavenumbers 2 and 3,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ZW1</m:t>
                </m:r>
                <m:ctrlPr>
                  <w:rPr>
                    <w:rFonts w:ascii="Cambria Math" w:hAnsi="Cambria Math"/>
                  </w:rPr>
                </m:ctrlPr>
              </m:sub>
            </m:sSub>
            <m:ctrlPr>
              <w:rPr>
                <w:rFonts w:ascii="Cambria Math" w:hAnsi="Cambria Math"/>
              </w:rPr>
            </m:ctrlPr>
          </m:e>
        </m:bar>
      </m:oMath>
      <w:r>
        <w:t xml:space="preserve"> and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QS1</m:t>
            </m:r>
            <m:ctrlPr>
              <w:rPr>
                <w:rFonts w:ascii="Cambria Math" w:hAnsi="Cambria Math"/>
              </w:rPr>
            </m:ctrlPr>
          </m:sub>
        </m:sSub>
      </m:oMath>
      <w:r>
        <w:t xml:space="preserve"> fields are very similar.</w:t>
      </w:r>
    </w:p>
    <w:p>
      <w:pPr>
        <w:pStyle w:val="38"/>
      </w:pPr>
      <w:r>
        <w:drawing>
          <wp:inline distT="0" distB="0" distL="0" distR="0">
            <wp:extent cx="4619625" cy="3695700"/>
            <wp:effectExtent l="0" t="0" r="0" b="0"/>
            <wp:docPr id="2" name="Picture" descr="Seasonal cycle of amplitude of the geopotential planetary waves 2 at 300hPa computed as the amplitude of the mean wave (A_\mathrm{QSk}) and as the mean amplitude of the monthly waves (\overline{A_\mathrm{Z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easonal cycle of amplitude of the geopotential planetary waves 2 at 300hPa computed as the amplitude of the mean wave (A_\mathrm{QSk}) and as the mean amplitude of the monthly waves (\overline{A_\mathrm{ZW} })."/>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6"/>
      </w:pPr>
      <w:r>
        <w:t>Seasonal cycle of amplitude of the geopotential planetary waves 2 at 300hPa computed as the amplitude of the mean wave (</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QSk</m:t>
            </m:r>
            <m:ctrlPr>
              <w:rPr>
                <w:rFonts w:ascii="Cambria Math" w:hAnsi="Cambria Math"/>
              </w:rPr>
            </m:ctrlPr>
          </m:sub>
        </m:sSub>
      </m:oMath>
      <w:r>
        <w:t>) and as the mean amplitude of the monthly waves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ZW</m:t>
                </m:r>
                <m:ctrlPr>
                  <w:rPr>
                    <w:rFonts w:ascii="Cambria Math" w:hAnsi="Cambria Math"/>
                  </w:rPr>
                </m:ctrlPr>
              </m:sub>
            </m:sSub>
            <m:ctrlPr>
              <w:rPr>
                <w:rFonts w:ascii="Cambria Math" w:hAnsi="Cambria Math"/>
              </w:rPr>
            </m:ctrlPr>
          </m:e>
        </m:bar>
      </m:oMath>
      <w:r>
        <w:t>).</w:t>
      </w:r>
    </w:p>
    <w:p>
      <w:pPr>
        <w:pStyle w:val="3"/>
      </w:pPr>
      <w:r>
        <w:t xml:space="preserve">These differences are location-dependent. Figure  show the horizontal distribution of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at 300hPa, for the three wavenumbers considered. In the northern hemisphere there is a strong seasonal cycle of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xml:space="preserve"> that is matched by the seasonal cycle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for all wavenumbers. In contrast, in the southern hemisphere the seasonal cycles of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are similar only for wavenumber 1. Wavenumbers 2 and 3 have much lower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xml:space="preserve"> than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w:t>
      </w:r>
      <w:ins w:id="55" w:author="Leandro" w:date="2018-12-17T19:12:00Z">
        <w:r>
          <w:rPr/>
          <w:t xml:space="preserve"> As a result, description of wavenumber 3 in </w:t>
        </w:r>
      </w:ins>
      <w:ins w:id="56" w:author="Leandro" w:date="2018-12-17T19:13:00Z">
        <w:r>
          <w:rPr/>
          <w:t>Southern Hemisphere will be highly dependent of the type of planetary wave used.</w:t>
        </w:r>
      </w:ins>
    </w:p>
    <w:p>
      <w:pPr>
        <w:pStyle w:val="4"/>
      </w:pPr>
      <w:bookmarkStart w:id="2" w:name="stationarity-index"/>
      <w:r>
        <w:t>Stationarity Index</w:t>
      </w:r>
      <w:bookmarkEnd w:id="2"/>
    </w:p>
    <w:p>
      <w:pPr>
        <w:pStyle w:val="27"/>
      </w:pPr>
      <w:r>
        <w:t xml:space="preserve">Loon and Jenne (1972) recognised the distinction between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and </w:t>
      </w:r>
      <m:oMath>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QS</m:t>
            </m:r>
            <m:ctrlPr>
              <w:rPr>
                <w:rFonts w:ascii="Cambria Math" w:hAnsi="Cambria Math"/>
              </w:rPr>
            </m:ctrlPr>
          </m:sub>
        </m:sSub>
      </m:oMath>
      <w:r>
        <w:t xml:space="preserve"> and, deduced that “the daily phases of waves 2 and 4-6 at 50S must therefore be random since the waves almost cancel themselves when added, whereas 1 and 3 must recur consistently in certain longitudes since they are significantly large in the climatological mean”. This observation motivates that stationary conditions in the circulation of the SH could be measured using the quotient between the two quantities. As an analogy with the constancy of the wind (Singer 1967), the stationarity of the QS can be estimated as</w:t>
      </w:r>
    </w:p>
    <w:p>
      <w:pPr>
        <w:pStyle w:val="3"/>
      </w:pPr>
      <w:r>
        <w:t xml:space="preserve">It can be shown that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r>
          <w:rPr>
            <w:rFonts w:ascii="Cambria Math" w:hAnsi="Cambria Math"/>
          </w:rPr>
          <m:t>=1</m:t>
        </m:r>
      </m:oMath>
      <w:r>
        <w:t xml:space="preserve"> for completely stationary waves. On the other hand, it can be demonstrated that the expected amplitude of the sum of </w:t>
      </w:r>
      <m:oMath>
        <m:r>
          <w:rPr>
            <w:rFonts w:ascii="Cambria Math" w:hAnsi="Cambria Math"/>
          </w:rPr>
          <m:t>n</m:t>
        </m:r>
      </m:oMath>
      <w:r>
        <w:t xml:space="preserve"> waves with random phases and mean amplitude </w:t>
      </w:r>
      <m:oMath>
        <m:r>
          <w:rPr>
            <w:rFonts w:ascii="Cambria Math" w:hAnsi="Cambria Math"/>
          </w:rPr>
          <m:t>A</m:t>
        </m:r>
      </m:oMath>
      <w:r>
        <w:t xml:space="preserve"> is </w:t>
      </w:r>
      <m:oMath>
        <m:r>
          <w:rPr>
            <w:rFonts w:ascii="Cambria Math" w:hAnsi="Cambria Math"/>
          </w:rPr>
          <m:t>A</m:t>
        </m:r>
        <m:sSup>
          <m:sSupPr>
            <m:ctrlPr>
              <w:rPr>
                <w:rFonts w:ascii="Cambria Math" w:hAnsi="Cambria Math"/>
              </w:rPr>
            </m:ctrlPr>
          </m:sSupPr>
          <m:e>
            <m:r>
              <w:rPr>
                <w:rFonts w:ascii="Cambria Math" w:hAnsi="Cambria Math"/>
              </w:rPr>
              <m:t>n</m:t>
            </m:r>
            <m:ctrlPr>
              <w:rPr>
                <w:rFonts w:ascii="Cambria Math" w:hAnsi="Cambria Math"/>
              </w:rPr>
            </m:ctrlPr>
          </m:e>
          <m:sup>
            <m:r>
              <w:rPr>
                <w:rFonts w:ascii="Cambria Math" w:hAnsi="Cambria Math"/>
              </w:rPr>
              <m:t>-1/2</m:t>
            </m:r>
            <m:ctrlPr>
              <w:rPr>
                <w:rFonts w:ascii="Cambria Math" w:hAnsi="Cambria Math"/>
              </w:rPr>
            </m:ctrlPr>
          </m:sup>
        </m:sSup>
      </m:oMath>
      <w:r>
        <w:t xml:space="preserve"> (Pain 2005). Thus, for completely non stationary waves, the expected value of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oMath>
      <w:r>
        <w:t xml:space="preserve"> is </w:t>
      </w:r>
      <m:oMath>
        <m:sSup>
          <m:sSupPr>
            <m:ctrlPr>
              <w:rPr>
                <w:rFonts w:ascii="Cambria Math" w:hAnsi="Cambria Math"/>
              </w:rPr>
            </m:ctrlPr>
          </m:sSupPr>
          <m:e>
            <m:r>
              <w:rPr>
                <w:rFonts w:ascii="Cambria Math" w:hAnsi="Cambria Math"/>
              </w:rPr>
              <m:t>n</m:t>
            </m:r>
            <m:ctrlPr>
              <w:rPr>
                <w:rFonts w:ascii="Cambria Math" w:hAnsi="Cambria Math"/>
              </w:rPr>
            </m:ctrlPr>
          </m:e>
          <m:sup>
            <m:r>
              <w:rPr>
                <w:rFonts w:ascii="Cambria Math" w:hAnsi="Cambria Math"/>
              </w:rPr>
              <m:t>-1/2</m:t>
            </m:r>
            <m:ctrlPr>
              <w:rPr>
                <w:rFonts w:ascii="Cambria Math" w:hAnsi="Cambria Math"/>
              </w:rPr>
            </m:ctrlPr>
          </m:sup>
        </m:sSup>
      </m:oMath>
      <w:r>
        <w:t>.</w:t>
      </w:r>
    </w:p>
    <w:p>
      <w:pPr>
        <w:pStyle w:val="38"/>
      </w:pPr>
      <w:r>
        <w:drawing>
          <wp:inline distT="0" distB="0" distL="0" distR="0">
            <wp:extent cx="3695700" cy="3695700"/>
            <wp:effectExtent l="0" t="0" r="0" b="0"/>
            <wp:docPr id="3" name="Picture" descr="Seasonal cycle of stationarity of the 300hPa geopotential QS2 computed using Equation  (shaded) and \overline{A_\mathrm{ZW2}} (contours). From monthly NCEP/NCAR Reanalysis, 1958 t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easonal cycle of stationarity of the 300hPa geopotential QS2 computed using Equation  (shaded) and \overline{A_\mathrm{ZW2}} (contours). From monthly NCEP/NCAR Reanalysis, 1958 to 2017."/>
                    <pic:cNvPicPr>
                      <a:picLocks noChangeAspect="1" noChangeArrowheads="1"/>
                    </pic:cNvPicPr>
                  </pic:nvPicPr>
                  <pic:blipFill>
                    <a:blip r:embed="rId8"/>
                    <a:stretch>
                      <a:fillRect/>
                    </a:stretch>
                  </pic:blipFill>
                  <pic:spPr>
                    <a:xfrm>
                      <a:off x="0" y="0"/>
                      <a:ext cx="3696101" cy="3696101"/>
                    </a:xfrm>
                    <a:prstGeom prst="rect">
                      <a:avLst/>
                    </a:prstGeom>
                    <a:noFill/>
                    <a:ln w="9525">
                      <a:noFill/>
                    </a:ln>
                  </pic:spPr>
                </pic:pic>
              </a:graphicData>
            </a:graphic>
          </wp:inline>
        </w:drawing>
      </w:r>
    </w:p>
    <w:p>
      <w:pPr>
        <w:pStyle w:val="36"/>
      </w:pPr>
      <w:commentRangeStart w:id="10"/>
      <w:r>
        <w:t xml:space="preserve">Seasonal cycle of stationarity of the 300hPa geopotential QS2 computed using Equation  (shaded)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ZW2</m:t>
                </m:r>
                <m:ctrlPr>
                  <w:rPr>
                    <w:rFonts w:ascii="Cambria Math" w:hAnsi="Cambria Math"/>
                  </w:rPr>
                </m:ctrlPr>
              </m:sub>
            </m:sSub>
            <m:ctrlPr>
              <w:rPr>
                <w:rFonts w:ascii="Cambria Math" w:hAnsi="Cambria Math"/>
              </w:rPr>
            </m:ctrlPr>
          </m:e>
        </m:bar>
      </m:oMath>
      <w:r>
        <w:t xml:space="preserve"> (contours). From monthly NCEP/NCAR Reanalysis, 1958 to 2017.</w:t>
      </w:r>
      <w:commentRangeEnd w:id="10"/>
      <w:r>
        <w:rPr>
          <w:rStyle w:val="22"/>
          <w:i w:val="0"/>
        </w:rPr>
        <w:commentReference w:id="10"/>
      </w:r>
    </w:p>
    <w:p>
      <w:pPr>
        <w:pStyle w:val="3"/>
      </w:pPr>
      <w:r>
        <w:t xml:space="preserve">As an example, Figure  shows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oMath>
      <w:r>
        <w:t xml:space="preserve"> for QS2 computed using Equation . At the northern mid latitudes the seasonal cycle of stationarity is similar to that described by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(Figure ) with maximum values in boreal summer and minimum in the boreal winter. On the other hand, the SH circulation shows a lower degree of QS2 stationarity than that of the northern hemisphere or the tropics. At the SH is no clear annual cycle and, even more, at 60S, stationarity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ctrlPr>
                  <w:rPr>
                    <w:rFonts w:ascii="Cambria Math" w:hAnsi="Cambria Math"/>
                  </w:rPr>
                </m:ctrlPr>
              </m:e>
              <m:sub>
                <m:r>
                  <m:rPr>
                    <m:sty m:val="p"/>
                  </m:rPr>
                  <w:rPr>
                    <w:rFonts w:ascii="Cambria Math" w:hAnsi="Cambria Math"/>
                  </w:rPr>
                  <m:t>ZW</m:t>
                </m:r>
                <m:ctrlPr>
                  <w:rPr>
                    <w:rFonts w:ascii="Cambria Math" w:hAnsi="Cambria Math"/>
                  </w:rPr>
                </m:ctrlPr>
              </m:sub>
            </m:sSub>
            <m:ctrlPr>
              <w:rPr>
                <w:rFonts w:ascii="Cambria Math" w:hAnsi="Cambria Math"/>
              </w:rPr>
            </m:ctrlPr>
          </m:e>
        </m:bar>
      </m:oMath>
      <w:r>
        <w:t xml:space="preserve"> appear to be anticorrelated.</w:t>
      </w:r>
    </w:p>
    <w:p>
      <w:pPr>
        <w:pStyle w:val="3"/>
      </w:pP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oMath>
      <w:r>
        <w:t xml:space="preserve"> can equivalently be mathematically defined as</w:t>
      </w:r>
    </w:p>
    <w:p>
      <w:pPr>
        <w:pStyle w:val="3"/>
      </w:pPr>
      <w:r>
        <w:t xml:space="preserve">The numerator is the sum of the projections of each </w:t>
      </w:r>
      <m:oMath>
        <m:r>
          <m:rPr>
            <m:sty m:val="p"/>
          </m:rPr>
          <w:rPr>
            <w:rFonts w:ascii="Cambria Math" w:hAnsi="Cambria Math"/>
          </w:rPr>
          <m:t>ZW</m:t>
        </m:r>
      </m:oMath>
      <w:r>
        <w:t xml:space="preserve"> onto the direction of the </w:t>
      </w:r>
      <m:oMath>
        <m:r>
          <m:rPr>
            <m:sty m:val="p"/>
          </m:rPr>
          <w:rPr>
            <w:rFonts w:ascii="Cambria Math" w:hAnsi="Cambria Math"/>
          </w:rPr>
          <m:t>QS</m:t>
        </m:r>
      </m:oMath>
      <w:r>
        <w:t xml:space="preserve">. Equation  has some advantages over Equation . First, it makes </w:t>
      </w:r>
      <w:del w:id="57" w:author="Leandro" w:date="2018-12-17T19:18:00Z">
        <w:r>
          <w:rPr/>
          <w:delText xml:space="preserve">is </w:delText>
        </w:r>
      </w:del>
      <w:r>
        <w:t xml:space="preserve">clear that stationarity is a mixture of a phase effect and an amplitude effect. Secondly, one can, in principle, replace </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qs</m:t>
            </m:r>
            <m:ctrlPr>
              <w:rPr>
                <w:rFonts w:ascii="Cambria Math" w:hAnsi="Cambria Math"/>
              </w:rPr>
            </m:ctrlPr>
          </m:sub>
        </m:sSub>
      </m:oMath>
      <w:r>
        <w:t xml:space="preserve"> with any direction of interest, allowing to evaluate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r>
          <w:rPr>
            <w:rFonts w:ascii="Cambria Math" w:hAnsi="Cambria Math"/>
          </w:rPr>
          <m:t>(α)</m:t>
        </m:r>
      </m:oMath>
      <w:r>
        <w:t xml:space="preserve">. This can also be useful for removing variability due to the seasonal cycle. The position of the monthly QS3 has a shift of about 15between January and July (Loon and Jenne 1972), so by replacing </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qs</m:t>
            </m:r>
            <m:ctrlPr>
              <w:rPr>
                <w:rFonts w:ascii="Cambria Math" w:hAnsi="Cambria Math"/>
              </w:rPr>
            </m:ctrlPr>
          </m:sub>
        </m:sSub>
      </m:oMath>
      <w:r>
        <w:t xml:space="preserve"> with </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qs</m:t>
            </m:r>
            <m:ctrlPr>
              <w:rPr>
                <w:rFonts w:ascii="Cambria Math" w:hAnsi="Cambria Math"/>
              </w:rPr>
            </m:ctrlPr>
          </m:sub>
        </m:sSub>
        <m:r>
          <w:rPr>
            <w:rFonts w:ascii="Cambria Math" w:hAnsi="Cambria Math"/>
          </w:rPr>
          <m:t>(month)</m:t>
        </m:r>
      </m:oMath>
      <w:r>
        <w:t xml:space="preserve"> (one for each month) one can evaluate stationarity with respect to the seasonal changing position of the mean wave. Finally, it is possible to transform the sums into running sums with window </w:t>
      </w:r>
      <m:oMath>
        <m:r>
          <w:rPr>
            <w:rFonts w:ascii="Cambria Math" w:hAnsi="Cambria Math"/>
          </w:rPr>
          <m:t>w</m:t>
        </m:r>
      </m:oMath>
      <w:r>
        <w:t xml:space="preserve"> and obtain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r>
          <w:rPr>
            <w:rFonts w:ascii="Cambria Math" w:hAnsi="Cambria Math"/>
          </w:rPr>
          <m:t>(w,t)</m:t>
        </m:r>
      </m:oMath>
      <w:r>
        <w:t xml:space="preserve"> and analyse variations of stationarity with time.</w:t>
      </w:r>
    </w:p>
    <w:p>
      <w:pPr>
        <w:pStyle w:val="3"/>
      </w:pPr>
      <w:r>
        <w:t xml:space="preserve">While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oMath>
      <w:r>
        <w:t xml:space="preserve"> is used –sometimes as </w:t>
      </w:r>
      <m:oMath>
        <m:r>
          <w:rPr>
            <w:rFonts w:ascii="Cambria Math" w:hAnsi="Cambria Math"/>
          </w:rPr>
          <m:t>2/π</m:t>
        </m:r>
        <m:r>
          <m:rPr>
            <m:sty m:val="p"/>
          </m:rPr>
          <w:rPr>
            <w:rFonts w:ascii="Cambria Math" w:hAnsi="Cambria Math"/>
          </w:rPr>
          <m:t>arcsin</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ctrlPr>
              <w:rPr>
                <w:rFonts w:ascii="Cambria Math" w:hAnsi="Cambria Math"/>
              </w:rPr>
            </m:ctrlPr>
          </m:e>
        </m:d>
      </m:oMath>
      <w:r>
        <w:t xml:space="preserve"> (Singer 1967)– in the meteorological literature in the context of wind steadiness, to our knowledge this is the first time it has been applied to the study of atmospheric waves. However, its statistical properties are not well studied. One problem with </w:t>
      </w:r>
      <m:oMath>
        <m:groupChr>
          <m:groupChrPr>
            <m:chr m:val="̂"/>
            <m:pos m:val="top"/>
            <m:vertJc m:val="bot"/>
            <m:ctrlPr>
              <w:rPr>
                <w:rFonts w:ascii="Cambria Math" w:hAnsi="Cambria Math"/>
              </w:rPr>
            </m:ctrlPr>
          </m:groupChrPr>
          <m:e>
            <m:r>
              <w:rPr>
                <w:rFonts w:ascii="Cambria Math" w:hAnsi="Cambria Math"/>
              </w:rPr>
              <m:t>S</m:t>
            </m:r>
            <m:ctrlPr>
              <w:rPr>
                <w:rFonts w:ascii="Cambria Math" w:hAnsi="Cambria Math"/>
              </w:rPr>
            </m:ctrlPr>
          </m:e>
        </m:groupChr>
      </m:oMath>
      <w:r>
        <w:t xml:space="preserve"> is that, as seen above, its estimation from a finite sample has a positive bias, but its convergence properties are not explored.</w:t>
      </w:r>
    </w:p>
    <w:p>
      <w:pPr>
        <w:pStyle w:val="4"/>
      </w:pPr>
      <w:bookmarkStart w:id="3" w:name="considerations-about-phase"/>
      <w:r>
        <w:t>Considerations about phase</w:t>
      </w:r>
      <w:bookmarkEnd w:id="3"/>
    </w:p>
    <w:p>
      <w:pPr>
        <w:pStyle w:val="27"/>
      </w:pPr>
    </w:p>
    <w:p>
      <w:pPr>
        <w:pStyle w:val="3"/>
      </w:pPr>
      <w:r>
        <w:t xml:space="preserve">For defining local impacts, the phase of planetary waves is as important as their amplitude if not more. One way of dealing with the phase of ZW is to fix it. Yuan and Li (2008) use Principal Component Analysis on the meridional wind field to obtain a spatial pattern of the leading mode that is very similar to the QS3. The timeseries associated to this mode is, then, an indication of the intensity of the ZW3 that is similar to the QS3. A more direct approach is the index created by Raphael (2004). Since it is based on the geopotential height anomalies at the maximums of the QS3, it is sensitive to ZW3 patterns with phase close to the stationary phase. An almost mathematically equivalent approach (with correlation = 0.98) is to compute the projection of each </w:t>
      </w:r>
      <m:oMath>
        <m:r>
          <m:rPr>
            <m:sty m:val="p"/>
          </m:rPr>
          <w:rPr>
            <w:rFonts w:ascii="Cambria Math" w:hAnsi="Cambria Math"/>
          </w:rPr>
          <m:t>ZW</m:t>
        </m:r>
      </m:oMath>
      <w:r>
        <w:t xml:space="preserve"> onto the direction of the </w:t>
      </w:r>
      <m:oMath>
        <m:r>
          <m:rPr>
            <m:sty m:val="p"/>
          </m:rPr>
          <w:rPr>
            <w:rFonts w:ascii="Cambria Math" w:hAnsi="Cambria Math"/>
          </w:rPr>
          <m:t>QS</m:t>
        </m:r>
      </m:oMath>
      <w:r>
        <w:t xml:space="preserve"> (i.e. the expression inside the sum of the numerator in Equation ). This methodology has fewer constrains in that the phase of interest can be changed depending on the application.</w:t>
      </w:r>
    </w:p>
    <w:p>
      <w:pPr>
        <w:pStyle w:val="2"/>
      </w:pPr>
      <w:bookmarkStart w:id="4" w:name="conclusions"/>
      <w:r>
        <w:t>Conclusions</w:t>
      </w:r>
      <w:bookmarkEnd w:id="4"/>
    </w:p>
    <w:p>
      <w:pPr>
        <w:pStyle w:val="27"/>
      </w:pPr>
      <w:r>
        <w:t>The fact that zonal waves (ZW) and quasi-stationary waves (QS) are two distinct but related phenomena has both practical and theoretical implications.</w:t>
      </w:r>
    </w:p>
    <w:p>
      <w:pPr>
        <w:pStyle w:val="3"/>
      </w:pPr>
      <w:r>
        <w:t>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w:t>
      </w:r>
    </w:p>
    <w:p>
      <w:pPr>
        <w:pStyle w:val="3"/>
      </w:pPr>
      <w:r>
        <w:t>Secondly, comparison between results should also be made having this issues in mind. For instance, Irving and Simmonds (2015) compare their planetary wave activity index with Raphael (2004)’s wave 3 index and conclude that the later cannot account for events with waves far removed from their climatological position. However, in light of the discussion in Section , this limitation becomes a feature, not a bug.</w:t>
      </w:r>
    </w:p>
    <w:p>
      <w:pPr>
        <w:pStyle w:val="3"/>
      </w:pPr>
      <w:r>
        <w:t>Although having a consistent nomenclature across papers is desirable, we believe that this problems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3"/>
      </w:pPr>
      <w:r>
        <w:t>Thirdly, the explorations of both ZW and QS can lead to novel levels of analysis. Here, we showed it can be used to define a metric of stationarity of quasi-stationary waves, but other applications are also possible. Smith and Kushner (2012) used the phase relationship between ZW1 and QS1 to show that linear interference between the QS1 and ZW1 was related to vertical wave activity transport at the tropopause.</w:t>
      </w:r>
    </w:p>
    <w:p>
      <w:pPr>
        <w:pStyle w:val="3"/>
        <w:rPr>
          <w:lang w:val="es-AR"/>
          <w:rPrChange w:id="58" w:author="Leandro" w:date="2018-12-17T18:53:00Z">
            <w:rPr/>
          </w:rPrChange>
        </w:rPr>
      </w:pPr>
      <w:r>
        <w:rPr>
          <w:i/>
          <w:lang w:val="es-AR"/>
          <w:rPrChange w:id="59" w:author="Leandro" w:date="2018-12-17T18:53:00Z">
            <w:rPr>
              <w:i/>
            </w:rPr>
          </w:rPrChange>
        </w:rPr>
        <w:t>xx</w:t>
      </w:r>
      <w:r>
        <w:rPr>
          <w:i/>
          <w:lang w:val="es-AR"/>
          <w:rPrChange w:id="60" w:author="Leandro" w:date="2018-12-17T18:53:00Z">
            <w:rPr>
              <w:i/>
            </w:rPr>
          </w:rPrChange>
        </w:rPr>
        <w:t xml:space="preserve"> me falta un final acá </w:t>
      </w:r>
      <w:r>
        <w:rPr>
          <w:i/>
          <w:lang w:val="es-AR"/>
          <w:rPrChange w:id="61" w:author="Leandro" w:date="2018-12-17T18:53:00Z">
            <w:rPr>
              <w:i/>
            </w:rPr>
          </w:rPrChange>
        </w:rPr>
        <w:t>xx</w:t>
      </w:r>
    </w:p>
    <w:p>
      <w:pPr>
        <w:pStyle w:val="31"/>
      </w:pPr>
      <w:bookmarkStart w:id="5" w:name="ref-Irving2015"/>
      <w:bookmarkStart w:id="6" w:name="refs"/>
      <w:r>
        <w:t xml:space="preserve">Irving, Damien, and Ian Simmonds. 2015. “A novel approach to diagnosing Southern Hemisphere planetary wave activity and its influence on regional climate variability.” </w:t>
      </w:r>
      <w:r>
        <w:rPr>
          <w:i/>
        </w:rPr>
        <w:t>Journal of Climate</w:t>
      </w:r>
      <w:r>
        <w:t xml:space="preserve"> 28 (23): 9041–57. </w:t>
      </w:r>
      <w:r>
        <w:fldChar w:fldCharType="begin"/>
      </w:r>
      <w:r>
        <w:instrText xml:space="preserve"> HYPERLINK "https://doi.org/10.1175/JCLI-D-15-0287.1" \h </w:instrText>
      </w:r>
      <w:r>
        <w:fldChar w:fldCharType="separate"/>
      </w:r>
      <w:r>
        <w:rPr>
          <w:rStyle w:val="25"/>
        </w:rPr>
        <w:t>https://doi.org/10.1175/JCLI-D-15-0287.1</w:t>
      </w:r>
      <w:r>
        <w:rPr>
          <w:rStyle w:val="25"/>
        </w:rPr>
        <w:fldChar w:fldCharType="end"/>
      </w:r>
      <w:r>
        <w:t>.</w:t>
      </w:r>
    </w:p>
    <w:bookmarkEnd w:id="5"/>
    <w:p>
      <w:pPr>
        <w:pStyle w:val="31"/>
      </w:pPr>
      <w:bookmarkStart w:id="7" w:name="ref-Kalnay1996"/>
      <w:r>
        <w:t xml:space="preserve">Kalnay, E, M Kanamitsu, R Kistler, W Collins, D Deaven, L Gandin, M Iredell, et al. 1996. “The NCEP/NCAR 40-year reanalysis project.” </w:t>
      </w:r>
      <w:r>
        <w:rPr>
          <w:i/>
        </w:rPr>
        <w:t>Bulletin of the American Meteorological Society</w:t>
      </w:r>
      <w:r>
        <w:t xml:space="preserve"> 77 (3): 437–71. </w:t>
      </w:r>
      <w:r>
        <w:fldChar w:fldCharType="begin"/>
      </w:r>
      <w:r>
        <w:instrText xml:space="preserve"> HYPERLINK "https://doi.org/10.1175/1520-0477(1996)077%3c0437:TNYRP%3e2.0.CO;2" \h </w:instrText>
      </w:r>
      <w:r>
        <w:fldChar w:fldCharType="separate"/>
      </w:r>
      <w:r>
        <w:rPr>
          <w:rStyle w:val="25"/>
        </w:rPr>
        <w:t>https://doi.org/10.1175/1520-0477(1996)077&lt;0437:TNYRP&gt;2.0.CO;2</w:t>
      </w:r>
      <w:r>
        <w:rPr>
          <w:rStyle w:val="25"/>
        </w:rPr>
        <w:fldChar w:fldCharType="end"/>
      </w:r>
      <w:r>
        <w:t>.</w:t>
      </w:r>
    </w:p>
    <w:bookmarkEnd w:id="7"/>
    <w:p>
      <w:pPr>
        <w:pStyle w:val="31"/>
      </w:pPr>
      <w:bookmarkStart w:id="8" w:name="ref-Kravchenko2012"/>
      <w:r>
        <w:t xml:space="preserve">Kravchenko, V O, O M Evtushevsky, A V Grytsai, A R Klekociuk, G P Milinevsky, and Z I Grytsai. 2012. “Quasi-stationary planetary waves in late winter Antarctic stratosphere temperature as a possible indicator of spring total ozone.” </w:t>
      </w:r>
      <w:r>
        <w:rPr>
          <w:i/>
        </w:rPr>
        <w:t>Atmospheric Chemistry and Physics</w:t>
      </w:r>
      <w:r>
        <w:t xml:space="preserve"> 12 (6): 2865–79. </w:t>
      </w:r>
      <w:r>
        <w:fldChar w:fldCharType="begin"/>
      </w:r>
      <w:r>
        <w:instrText xml:space="preserve"> HYPERLINK "https://doi.org/10.5194/acp-12-2865-2012" \h </w:instrText>
      </w:r>
      <w:r>
        <w:fldChar w:fldCharType="separate"/>
      </w:r>
      <w:r>
        <w:rPr>
          <w:rStyle w:val="25"/>
        </w:rPr>
        <w:t>https://doi.org/10.5194/acp-12-2865-2012</w:t>
      </w:r>
      <w:r>
        <w:rPr>
          <w:rStyle w:val="25"/>
        </w:rPr>
        <w:fldChar w:fldCharType="end"/>
      </w:r>
      <w:r>
        <w:t>.</w:t>
      </w:r>
    </w:p>
    <w:bookmarkEnd w:id="8"/>
    <w:p>
      <w:pPr>
        <w:pStyle w:val="31"/>
      </w:pPr>
      <w:bookmarkStart w:id="9" w:name="ref-Lastovicka2018"/>
      <w:r>
        <w:t xml:space="preserve">Lastovicka, Jan, Peter Krizan, and Michal Kozubek. 2018. “Longitudinal structure of stationary planetary waves in the middle atmosphere - Extraordinary years.” </w:t>
      </w:r>
      <w:r>
        <w:rPr>
          <w:i/>
        </w:rPr>
        <w:t>Annales Geophysicae</w:t>
      </w:r>
      <w:r>
        <w:t xml:space="preserve"> 36 (1): 181–92. </w:t>
      </w:r>
      <w:r>
        <w:fldChar w:fldCharType="begin"/>
      </w:r>
      <w:r>
        <w:instrText xml:space="preserve"> HYPERLINK "https://doi.org/10.5194/angeo-36-181-2018" \h </w:instrText>
      </w:r>
      <w:r>
        <w:fldChar w:fldCharType="separate"/>
      </w:r>
      <w:r>
        <w:rPr>
          <w:rStyle w:val="25"/>
        </w:rPr>
        <w:t>https://doi.org/10.5194/angeo-36-181-2018</w:t>
      </w:r>
      <w:r>
        <w:rPr>
          <w:rStyle w:val="25"/>
        </w:rPr>
        <w:fldChar w:fldCharType="end"/>
      </w:r>
      <w:r>
        <w:t>.</w:t>
      </w:r>
    </w:p>
    <w:bookmarkEnd w:id="9"/>
    <w:p>
      <w:pPr>
        <w:pStyle w:val="31"/>
      </w:pPr>
      <w:bookmarkStart w:id="10" w:name="ref-Loon1972"/>
      <w:r>
        <w:t xml:space="preserve">Loon, Harry van, and Roy L Jenne. 1972. “The Zonal Harmonic Standing Waves in the Southern Hemisphe.” </w:t>
      </w:r>
      <w:r>
        <w:rPr>
          <w:i/>
        </w:rPr>
        <w:t>Journal of Geophysical Research</w:t>
      </w:r>
      <w:r>
        <w:t xml:space="preserve"> 77 (6): 992–1003.</w:t>
      </w:r>
    </w:p>
    <w:bookmarkEnd w:id="10"/>
    <w:p>
      <w:pPr>
        <w:pStyle w:val="31"/>
      </w:pPr>
      <w:bookmarkStart w:id="11" w:name="ref-Pain2005"/>
      <w:r>
        <w:t xml:space="preserve">Pain, H.J. 2005. “Simple Harmonic Motion.” In </w:t>
      </w:r>
      <w:r>
        <w:rPr>
          <w:i/>
        </w:rPr>
        <w:t>The Physics of Vibrations and Waves</w:t>
      </w:r>
      <w:r>
        <w:t xml:space="preserve">, 570. </w:t>
      </w:r>
      <w:r>
        <w:fldChar w:fldCharType="begin"/>
      </w:r>
      <w:r>
        <w:instrText xml:space="preserve"> HYPERLINK "https://doi.org/10.1002/0470016957" \h </w:instrText>
      </w:r>
      <w:r>
        <w:fldChar w:fldCharType="separate"/>
      </w:r>
      <w:r>
        <w:rPr>
          <w:rStyle w:val="25"/>
        </w:rPr>
        <w:t>https://doi.org/10.1002/0470016957</w:t>
      </w:r>
      <w:r>
        <w:rPr>
          <w:rStyle w:val="25"/>
        </w:rPr>
        <w:fldChar w:fldCharType="end"/>
      </w:r>
      <w:r>
        <w:t>.</w:t>
      </w:r>
    </w:p>
    <w:bookmarkEnd w:id="11"/>
    <w:p>
      <w:pPr>
        <w:pStyle w:val="31"/>
      </w:pPr>
      <w:bookmarkStart w:id="12" w:name="ref-Quintanar1995a"/>
      <w:r>
        <w:t xml:space="preserve">Quintanar, Arturo I, and Carlos R Mechoso. 1995. “Quasi-stationary waves in the Southern Hemisphere. Part I: observational data.” </w:t>
      </w:r>
      <w:r>
        <w:rPr>
          <w:i/>
        </w:rPr>
        <w:t>Journal of Climate</w:t>
      </w:r>
      <w:r>
        <w:t xml:space="preserve"> 8 (11): 2659–72. </w:t>
      </w:r>
      <w:r>
        <w:fldChar w:fldCharType="begin"/>
      </w:r>
      <w:r>
        <w:instrText xml:space="preserve"> HYPERLINK "https://doi.org/10.1175/1520-0442(1995)008%3c2659:QSWITS%3e2.0.CO;2" \h </w:instrText>
      </w:r>
      <w:r>
        <w:fldChar w:fldCharType="separate"/>
      </w:r>
      <w:r>
        <w:rPr>
          <w:rStyle w:val="25"/>
        </w:rPr>
        <w:t>https://doi.org/10.1175/1520-0442(1995)008&lt;2659:QSWITS&gt;2.0.CO;2</w:t>
      </w:r>
      <w:r>
        <w:rPr>
          <w:rStyle w:val="25"/>
        </w:rPr>
        <w:fldChar w:fldCharType="end"/>
      </w:r>
      <w:r>
        <w:t>.</w:t>
      </w:r>
    </w:p>
    <w:bookmarkEnd w:id="12"/>
    <w:p>
      <w:pPr>
        <w:pStyle w:val="31"/>
      </w:pPr>
      <w:bookmarkStart w:id="13" w:name="ref-Rao2004"/>
      <w:r>
        <w:rPr>
          <w:lang w:val="es-AR"/>
          <w:rPrChange w:id="62" w:author="Leandro" w:date="2018-12-17T18:53:00Z">
            <w:rPr/>
          </w:rPrChange>
        </w:rPr>
        <w:t xml:space="preserve">Rao, V. </w:t>
      </w:r>
      <w:r>
        <w:rPr>
          <w:lang w:val="es-AR"/>
          <w:rPrChange w:id="63" w:author="Leandro" w:date="2018-12-17T18:53:00Z">
            <w:rPr/>
          </w:rPrChange>
        </w:rPr>
        <w:t>Brahmananda</w:t>
      </w:r>
      <w:r>
        <w:rPr>
          <w:lang w:val="es-AR"/>
          <w:rPrChange w:id="64" w:author="Leandro" w:date="2018-12-17T18:53:00Z">
            <w:rPr/>
          </w:rPrChange>
        </w:rPr>
        <w:t xml:space="preserve">, J. P. R. </w:t>
      </w:r>
      <w:r>
        <w:rPr>
          <w:lang w:val="es-AR"/>
          <w:rPrChange w:id="65" w:author="Leandro" w:date="2018-12-17T18:53:00Z">
            <w:rPr/>
          </w:rPrChange>
        </w:rPr>
        <w:t>Fernandez</w:t>
      </w:r>
      <w:r>
        <w:rPr>
          <w:lang w:val="es-AR"/>
          <w:rPrChange w:id="66" w:author="Leandro" w:date="2018-12-17T18:53:00Z">
            <w:rPr/>
          </w:rPrChange>
        </w:rPr>
        <w:t xml:space="preserve">, and S. H. </w:t>
      </w:r>
      <w:r>
        <w:rPr>
          <w:lang w:val="es-AR"/>
          <w:rPrChange w:id="67" w:author="Leandro" w:date="2018-12-17T18:53:00Z">
            <w:rPr/>
          </w:rPrChange>
        </w:rPr>
        <w:t>Franchito</w:t>
      </w:r>
      <w:r>
        <w:rPr>
          <w:lang w:val="es-AR"/>
          <w:rPrChange w:id="68" w:author="Leandro" w:date="2018-12-17T18:53:00Z">
            <w:rPr/>
          </w:rPrChange>
        </w:rPr>
        <w:t xml:space="preserve">. </w:t>
      </w:r>
      <w:r>
        <w:t xml:space="preserve">2004. “Quasi-stationary waves in the southern hemisphere during El Nina and La Nina events.” </w:t>
      </w:r>
      <w:r>
        <w:rPr>
          <w:i/>
        </w:rPr>
        <w:t>Annales Geophysicae</w:t>
      </w:r>
      <w:r>
        <w:t xml:space="preserve"> 22 (3): 789–806.</w:t>
      </w:r>
    </w:p>
    <w:bookmarkEnd w:id="13"/>
    <w:p>
      <w:pPr>
        <w:pStyle w:val="31"/>
      </w:pPr>
      <w:bookmarkStart w:id="14" w:name="ref-Raphael2004"/>
      <w:r>
        <w:t xml:space="preserve">Raphael, Marilyn N. 2004. “A zonal wave 3 index for the Southern Hemisphere.” </w:t>
      </w:r>
      <w:r>
        <w:rPr>
          <w:i/>
        </w:rPr>
        <w:t>Geophysical Research Letters</w:t>
      </w:r>
      <w:r>
        <w:t xml:space="preserve"> 31 (23): 1–4. </w:t>
      </w:r>
      <w:r>
        <w:fldChar w:fldCharType="begin"/>
      </w:r>
      <w:r>
        <w:instrText xml:space="preserve"> HYPERLINK "https://doi.org/10.1029/2004GL020365" \h </w:instrText>
      </w:r>
      <w:r>
        <w:fldChar w:fldCharType="separate"/>
      </w:r>
      <w:r>
        <w:rPr>
          <w:rStyle w:val="25"/>
        </w:rPr>
        <w:t>https://doi.org/10.1029/2004GL020365</w:t>
      </w:r>
      <w:r>
        <w:rPr>
          <w:rStyle w:val="25"/>
        </w:rPr>
        <w:fldChar w:fldCharType="end"/>
      </w:r>
      <w:r>
        <w:t>.</w:t>
      </w:r>
    </w:p>
    <w:bookmarkEnd w:id="14"/>
    <w:p>
      <w:pPr>
        <w:pStyle w:val="31"/>
      </w:pPr>
      <w:bookmarkStart w:id="15" w:name="ref-Singer1967"/>
      <w:r>
        <w:t xml:space="preserve">Singer, Irving A. 1967. “Steadiness of the Wind.” </w:t>
      </w:r>
      <w:r>
        <w:rPr>
          <w:i/>
        </w:rPr>
        <w:t>Journal of Applied Meteorology</w:t>
      </w:r>
      <w:r>
        <w:t xml:space="preserve"> 6 (6): 1033–8. </w:t>
      </w:r>
      <w:r>
        <w:fldChar w:fldCharType="begin"/>
      </w:r>
      <w:r>
        <w:instrText xml:space="preserve"> HYPERLINK "https://doi.org/10.1175/1520-0450(1967)006%3c1033:sotw%3e2.0.co;2" \h </w:instrText>
      </w:r>
      <w:r>
        <w:fldChar w:fldCharType="separate"/>
      </w:r>
      <w:r>
        <w:rPr>
          <w:rStyle w:val="25"/>
        </w:rPr>
        <w:t>https://doi.org/10.1175/1520-0450(1967)006&lt;1033:sotw&gt;2.0.co;2</w:t>
      </w:r>
      <w:r>
        <w:rPr>
          <w:rStyle w:val="25"/>
        </w:rPr>
        <w:fldChar w:fldCharType="end"/>
      </w:r>
      <w:r>
        <w:t>.</w:t>
      </w:r>
    </w:p>
    <w:bookmarkEnd w:id="15"/>
    <w:p>
      <w:pPr>
        <w:pStyle w:val="31"/>
      </w:pPr>
      <w:bookmarkStart w:id="16" w:name="ref-Smith2012"/>
      <w:r>
        <w:t xml:space="preserve">Smith, Karen L., and Paul J. Kushner. 2012. “Linear interference and the initiation of extratropical stratosphere-troposphere interactions.” </w:t>
      </w:r>
      <w:r>
        <w:rPr>
          <w:i/>
        </w:rPr>
        <w:t>Journal of Geophysical Research Atmospheres</w:t>
      </w:r>
      <w:r>
        <w:t xml:space="preserve"> 117 (13): 1–16. </w:t>
      </w:r>
      <w:r>
        <w:fldChar w:fldCharType="begin"/>
      </w:r>
      <w:r>
        <w:instrText xml:space="preserve"> HYPERLINK "https://doi.org/10.1029/2012JD017587,2012" \h </w:instrText>
      </w:r>
      <w:r>
        <w:fldChar w:fldCharType="separate"/>
      </w:r>
      <w:r>
        <w:rPr>
          <w:rStyle w:val="25"/>
        </w:rPr>
        <w:t>https://doi.org/10.1029/2012JD017587,2012</w:t>
      </w:r>
      <w:r>
        <w:rPr>
          <w:rStyle w:val="25"/>
        </w:rPr>
        <w:fldChar w:fldCharType="end"/>
      </w:r>
      <w:r>
        <w:t>.</w:t>
      </w:r>
    </w:p>
    <w:bookmarkEnd w:id="16"/>
    <w:p>
      <w:pPr>
        <w:pStyle w:val="31"/>
      </w:pPr>
      <w:bookmarkStart w:id="17" w:name="ref-Turner2017"/>
      <w:r>
        <w:t xml:space="preserve">Turner, John, J. Scott Hosking, Thomas J. Bracegirdle, Tony Phillips, and Gareth J. Marshall. 2017. “Variability and trends in the Southern Hemisphere high latitude, quasi-stationary planetary waves.” </w:t>
      </w:r>
      <w:r>
        <w:rPr>
          <w:i/>
        </w:rPr>
        <w:t>International Journal of Climatology</w:t>
      </w:r>
      <w:r>
        <w:t xml:space="preserve"> 37 (5): 2325–36. </w:t>
      </w:r>
      <w:r>
        <w:fldChar w:fldCharType="begin"/>
      </w:r>
      <w:r>
        <w:instrText xml:space="preserve"> HYPERLINK "https://doi.org/10.1002/joc.4848" \h </w:instrText>
      </w:r>
      <w:r>
        <w:fldChar w:fldCharType="separate"/>
      </w:r>
      <w:r>
        <w:rPr>
          <w:rStyle w:val="25"/>
        </w:rPr>
        <w:t>https://doi.org/10.1002/joc.4848</w:t>
      </w:r>
      <w:r>
        <w:rPr>
          <w:rStyle w:val="25"/>
        </w:rPr>
        <w:fldChar w:fldCharType="end"/>
      </w:r>
      <w:r>
        <w:t>.</w:t>
      </w:r>
    </w:p>
    <w:bookmarkEnd w:id="17"/>
    <w:p>
      <w:pPr>
        <w:pStyle w:val="31"/>
      </w:pPr>
      <w:bookmarkStart w:id="18" w:name="ref-Yuan2008"/>
      <w:r>
        <w:t xml:space="preserve">Yuan, Xiaojun, and Cuihua Li. 2008. “Climate modes in southern high latitudes and their impacts on Antarctic sea ice.” </w:t>
      </w:r>
      <w:r>
        <w:rPr>
          <w:i/>
        </w:rPr>
        <w:t>Journal of Geophysical Research: Oceans</w:t>
      </w:r>
      <w:r>
        <w:t xml:space="preserve"> 113 (6): 1–13. </w:t>
      </w:r>
      <w:r>
        <w:fldChar w:fldCharType="begin"/>
      </w:r>
      <w:r>
        <w:instrText xml:space="preserve"> HYPERLINK "https://doi.org/10.1029/2006JC004067" \h </w:instrText>
      </w:r>
      <w:r>
        <w:fldChar w:fldCharType="separate"/>
      </w:r>
      <w:r>
        <w:rPr>
          <w:rStyle w:val="25"/>
        </w:rPr>
        <w:t>https://doi.org/10.1029/2006JC004067</w:t>
      </w:r>
      <w:r>
        <w:rPr>
          <w:rStyle w:val="25"/>
        </w:rPr>
        <w:fldChar w:fldCharType="end"/>
      </w:r>
      <w:r>
        <w:t>.</w:t>
      </w:r>
      <w:bookmarkEnd w:id="6"/>
      <w:bookmarkEnd w:id="18"/>
    </w:p>
    <w:sectPr>
      <w:pgSz w:w="12240" w:h="15840"/>
      <w:pgMar w:top="1417" w:right="1701" w:bottom="1417" w:left="1701"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rolina Vera" w:date="2018-12-26T15:02:00Z" w:initials="CV">
    <w:p w14:paraId="B7FF949B">
      <w:pPr>
        <w:pStyle w:val="15"/>
        <w:rPr>
          <w:lang w:val="es-ES"/>
        </w:rPr>
      </w:pPr>
      <w:r>
        <w:rPr>
          <w:lang w:val="es-ES"/>
        </w:rPr>
        <w:t>quedó esto descolgado acá, es algo que pide la revista?</w:t>
      </w:r>
    </w:p>
  </w:comment>
  <w:comment w:id="1" w:author="Carolina Vera" w:date="2018-12-26T15:15:00Z" w:initials="CV">
    <w:p w14:paraId="FE7FFE13">
      <w:pPr>
        <w:pStyle w:val="15"/>
        <w:rPr>
          <w:lang w:val="es-ES"/>
        </w:rPr>
      </w:pPr>
      <w:r>
        <w:rPr>
          <w:lang w:val="es-ES"/>
        </w:rPr>
        <w:t>escribi mas claro que hicieron</w:t>
      </w:r>
    </w:p>
  </w:comment>
  <w:comment w:id="2" w:author="Carolina Vera" w:date="2018-12-26T15:15:00Z" w:initials="CV">
    <w:p w14:paraId="3EEB448B">
      <w:pPr>
        <w:pStyle w:val="15"/>
        <w:rPr>
          <w:lang w:val="es-ES"/>
        </w:rPr>
      </w:pPr>
      <w:r>
        <w:rPr>
          <w:lang w:val="es-ES"/>
        </w:rPr>
        <w:t>no uses sus siglas, explica con palabras lo que hicieron</w:t>
      </w:r>
    </w:p>
  </w:comment>
  <w:comment w:id="3" w:author="Carolina Vera" w:date="2018-12-26T15:16:00Z" w:initials="CV">
    <w:p w14:paraId="FBE917D0">
      <w:pPr>
        <w:pStyle w:val="15"/>
        <w:rPr>
          <w:lang w:val="es-ES"/>
        </w:rPr>
      </w:pPr>
      <w:r>
        <w:rPr>
          <w:lang w:val="es-ES"/>
        </w:rPr>
        <w:t xml:space="preserve">que cosa estudiaron de la temperatura. </w:t>
      </w:r>
    </w:p>
  </w:comment>
  <w:comment w:id="4" w:author="Carolina Vera" w:date="2018-12-26T15:01:00Z" w:initials="CV">
    <w:p w14:paraId="FCF11519">
      <w:pPr>
        <w:pStyle w:val="15"/>
        <w:rPr>
          <w:lang w:val="es-ES"/>
        </w:rPr>
      </w:pPr>
      <w:r>
        <w:rPr>
          <w:lang w:val="es-ES"/>
        </w:rPr>
        <w:t>yo escribo en general con el ingles de US que es el internacionalmente usado en la ciencia.</w:t>
      </w:r>
    </w:p>
  </w:comment>
  <w:comment w:id="6" w:author="Carolina Vera" w:date="2018-12-26T15:04:00Z" w:initials="CV">
    <w:p w14:paraId="CFFBD065">
      <w:pPr>
        <w:pStyle w:val="15"/>
        <w:rPr>
          <w:lang w:val="es-ES"/>
        </w:rPr>
      </w:pPr>
      <w:r>
        <w:rPr>
          <w:lang w:val="es-ES"/>
        </w:rPr>
        <w:t>No se entiende que es un elemento y que es un set. Agrega un ejemplo entre parentesis o reemplazalos por otras palabras, mas usadas en la literatura de zw  o qs</w:t>
      </w:r>
    </w:p>
  </w:comment>
  <w:comment w:id="5" w:author="Leandro" w:date="2018-12-17T18:56:00Z" w:initials="L">
    <w:p w14:paraId="377B1B54">
      <w:pPr>
        <w:pStyle w:val="15"/>
        <w:rPr>
          <w:lang w:val="es-AR"/>
        </w:rPr>
      </w:pPr>
      <w:r>
        <w:rPr>
          <w:lang w:val="es-AR"/>
        </w:rPr>
        <w:t>Le daría alguna vuelta a la frase, porque no me parece que quede clara</w:t>
      </w:r>
    </w:p>
  </w:comment>
  <w:comment w:id="7" w:author="Leandro" w:date="2018-12-17T19:00:00Z" w:initials="L">
    <w:p w14:paraId="5F6F9A53">
      <w:pPr>
        <w:pStyle w:val="15"/>
        <w:rPr>
          <w:lang w:val="es-AR"/>
        </w:rPr>
      </w:pPr>
      <w:r>
        <w:rPr>
          <w:lang w:val="es-AR"/>
        </w:rPr>
        <w:t>Faltaría alguna frase introductoria para presentar la figura y conectar con la discusión que venías dando.</w:t>
      </w:r>
    </w:p>
  </w:comment>
  <w:comment w:id="8" w:author="Leandro" w:date="2018-12-17T19:02:00Z" w:initials="L">
    <w:p w14:paraId="AFF76E7D">
      <w:pPr>
        <w:pStyle w:val="15"/>
        <w:rPr>
          <w:lang w:val="es-AR"/>
        </w:rPr>
      </w:pPr>
      <w:r>
        <w:rPr>
          <w:lang w:val="es-AR"/>
        </w:rPr>
        <w:t>Entiendo que el período lo elegiste para comparar con alguno de los otros trabajos, pero si en el fondo lo que se está mostrando es la diferencia entre ambas definiciones, me parece que sería mejor utilizar el mejor período posible (1979-2017)</w:t>
      </w:r>
    </w:p>
  </w:comment>
  <w:comment w:id="9" w:author="Leandro" w:date="2018-12-17T19:07:00Z" w:initials="L">
    <w:p w14:paraId="FCBE0F89">
      <w:pPr>
        <w:pStyle w:val="15"/>
        <w:rPr>
          <w:lang w:val="es-AR"/>
        </w:rPr>
      </w:pPr>
      <w:r>
        <w:rPr>
          <w:lang w:val="es-AR"/>
        </w:rPr>
        <w:t>Empezas remarcando las diferencias, pero me parece que deberías empezar describiendo de manera más general lo que se ve, decir que son bastante parecidos, pero que existen determinadas zonas y estaciones donde se ven las difrerencias que después describis.</w:t>
      </w:r>
    </w:p>
  </w:comment>
  <w:comment w:id="10" w:author="Leandro" w:date="2018-12-17T19:19:00Z" w:initials="L">
    <w:p w14:paraId="6DEAEC37">
      <w:pPr>
        <w:pStyle w:val="15"/>
        <w:rPr>
          <w:lang w:val="es-AR"/>
        </w:rPr>
      </w:pPr>
      <w:r>
        <w:rPr>
          <w:lang w:val="es-AR"/>
        </w:rPr>
        <w:t xml:space="preserve">Me pregunto si no quedaría major aprovecha acá también para mostrar lo que da para QS1 y QS3. También, usaría el mismo período de análisis que las figuras anteriores.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7FF949B" w15:done="0"/>
  <w15:commentEx w15:paraId="FE7FFE13" w15:done="0"/>
  <w15:commentEx w15:paraId="3EEB448B" w15:done="0"/>
  <w15:commentEx w15:paraId="FBE917D0" w15:done="0"/>
  <w15:commentEx w15:paraId="FCF11519" w15:done="0"/>
  <w15:commentEx w15:paraId="CFFBD065" w15:done="0"/>
  <w15:commentEx w15:paraId="377B1B54" w15:done="0"/>
  <w15:commentEx w15:paraId="5F6F9A53" w15:done="0"/>
  <w15:commentEx w15:paraId="AFF76E7D" w15:done="0"/>
  <w15:commentEx w15:paraId="FCBE0F89" w15:done="0"/>
  <w15:commentEx w15:paraId="6DEAEC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libri">
    <w:panose1 w:val="020F0502020204030204"/>
    <w:charset w:val="00"/>
    <w:family w:val="swiss"/>
    <w:pitch w:val="default"/>
    <w:sig w:usb0="E0002AFF" w:usb1="C000247B"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altName w:val="Liberation Sans Narrow"/>
    <w:panose1 w:val="020B0609020204030204"/>
    <w:charset w:val="00"/>
    <w:family w:val="modern"/>
    <w:pitch w:val="default"/>
    <w:sig w:usb0="00000000" w:usb1="00000000" w:usb2="00000009" w:usb3="00000000" w:csb0="0000019F" w:csb1="00000000"/>
  </w:font>
  <w:font w:name="Segoe UI">
    <w:altName w:val="Noto Naskh Arabic"/>
    <w:panose1 w:val="020B0502040204020203"/>
    <w:charset w:val="00"/>
    <w:family w:val="swiss"/>
    <w:pitch w:val="default"/>
    <w:sig w:usb0="00000000" w:usb1="00000000" w:usb2="00000029" w:usb3="00000000" w:csb0="000001DF" w:csb1="00000000"/>
  </w:font>
  <w:font w:name="Cambria Math">
    <w:panose1 w:val="02040503050406030204"/>
    <w:charset w:val="00"/>
    <w:family w:val="roman"/>
    <w:pitch w:val="default"/>
    <w:sig w:usb0="E00006FF" w:usb1="420024FF" w:usb2="02000000" w:usb3="00000000" w:csb0="2000019F" w:csb1="00000000"/>
  </w:font>
  <w:font w:name="FontAwesome">
    <w:panose1 w:val="00000000000000000000"/>
    <w:charset w:val="00"/>
    <w:family w:val="auto"/>
    <w:pitch w:val="default"/>
    <w:sig w:usb0="00000000" w:usb1="00000000" w:usb2="00000000" w:usb3="00000000" w:csb0="00000001" w:csb1="00000000"/>
  </w:font>
  <w:font w:name="Noto Naskh Arabic">
    <w:panose1 w:val="020B0502040504020204"/>
    <w:charset w:val="00"/>
    <w:family w:val="auto"/>
    <w:pitch w:val="default"/>
    <w:sig w:usb0="00002000" w:usb1="80000000" w:usb2="00000008" w:usb3="00000000" w:csb0="00000041" w:csb1="00080000"/>
  </w:font>
  <w:font w:name="Liberation Sans Narrow">
    <w:panose1 w:val="020B0606020202030204"/>
    <w:charset w:val="00"/>
    <w:family w:val="auto"/>
    <w:pitch w:val="default"/>
    <w:sig w:usb0="A00002AF" w:usb1="500078FB" w:usb2="00000000" w:usb3="00000000" w:csb0="6000009F" w:csb1="DFD7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rolina Vera">
    <w15:presenceInfo w15:providerId="None" w15:userId="Carolina Vera"/>
  </w15:person>
  <w15:person w15:author="Leandro">
    <w15:presenceInfo w15:providerId="Windows Live" w15:userId="c60b770afa246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trackRevisions w:val="1"/>
  <w:documentProtection w:enforcement="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0692"/>
    <w:rsid w:val="00106585"/>
    <w:rsid w:val="00336184"/>
    <w:rsid w:val="004E29B3"/>
    <w:rsid w:val="00590D07"/>
    <w:rsid w:val="00690896"/>
    <w:rsid w:val="00784D58"/>
    <w:rsid w:val="007962F4"/>
    <w:rsid w:val="008D0F61"/>
    <w:rsid w:val="008D6863"/>
    <w:rsid w:val="008E2B9A"/>
    <w:rsid w:val="00B86B75"/>
    <w:rsid w:val="00BA4D0F"/>
    <w:rsid w:val="00BC48D5"/>
    <w:rsid w:val="00C14B21"/>
    <w:rsid w:val="00C36279"/>
    <w:rsid w:val="00D849F5"/>
    <w:rsid w:val="00E315A3"/>
    <w:rsid w:val="5DCF9C7F"/>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Balloon Text"/>
    <w:basedOn w:val="1"/>
    <w:link w:val="73"/>
    <w:semiHidden/>
    <w:unhideWhenUsed/>
    <w:uiPriority w:val="0"/>
    <w:pPr>
      <w:spacing w:after="0"/>
    </w:pPr>
    <w:rPr>
      <w:rFonts w:ascii="Segoe UI" w:hAnsi="Segoe UI" w:cs="Segoe UI"/>
      <w:sz w:val="18"/>
      <w:szCs w:val="18"/>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caption"/>
    <w:basedOn w:val="1"/>
    <w:next w:val="1"/>
    <w:link w:val="24"/>
    <w:uiPriority w:val="0"/>
    <w:pPr>
      <w:spacing w:after="120"/>
    </w:pPr>
    <w:rPr>
      <w:i/>
    </w:rPr>
  </w:style>
  <w:style w:type="paragraph" w:styleId="15">
    <w:name w:val="annotation text"/>
    <w:basedOn w:val="1"/>
    <w:link w:val="74"/>
    <w:semiHidden/>
    <w:unhideWhenUsed/>
    <w:uiPriority w:val="0"/>
    <w:rPr>
      <w:sz w:val="20"/>
      <w:szCs w:val="20"/>
    </w:rPr>
  </w:style>
  <w:style w:type="paragraph" w:styleId="16">
    <w:name w:val="annotation subject"/>
    <w:basedOn w:val="15"/>
    <w:next w:val="15"/>
    <w:link w:val="75"/>
    <w:semiHidden/>
    <w:unhideWhenUsed/>
    <w:uiPriority w:val="0"/>
    <w:rPr>
      <w:b/>
      <w:bCs/>
    </w:rPr>
  </w:style>
  <w:style w:type="paragraph" w:styleId="17">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8">
    <w:name w:val="footnote text"/>
    <w:basedOn w:val="1"/>
    <w:unhideWhenUsed/>
    <w:qFormat/>
    <w:uiPriority w:val="9"/>
  </w:style>
  <w:style w:type="paragraph" w:styleId="19">
    <w:name w:val="Subtitle"/>
    <w:basedOn w:val="20"/>
    <w:next w:val="3"/>
    <w:qFormat/>
    <w:uiPriority w:val="0"/>
    <w:pPr>
      <w:spacing w:before="240"/>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22">
    <w:name w:val="annotation reference"/>
    <w:basedOn w:val="21"/>
    <w:semiHidden/>
    <w:unhideWhenUsed/>
    <w:uiPriority w:val="0"/>
    <w:rPr>
      <w:sz w:val="16"/>
      <w:szCs w:val="16"/>
    </w:rPr>
  </w:style>
  <w:style w:type="character" w:styleId="23">
    <w:name w:val="footnote reference"/>
    <w:basedOn w:val="24"/>
    <w:uiPriority w:val="0"/>
    <w:rPr>
      <w:vertAlign w:val="superscript"/>
    </w:rPr>
  </w:style>
  <w:style w:type="character" w:customStyle="1" w:styleId="24">
    <w:name w:val="Descripción Car"/>
    <w:basedOn w:val="21"/>
    <w:link w:val="14"/>
    <w:uiPriority w:val="0"/>
  </w:style>
  <w:style w:type="character" w:styleId="25">
    <w:name w:val="Hyperlink"/>
    <w:basedOn w:val="24"/>
    <w:uiPriority w:val="0"/>
    <w:rPr>
      <w:color w:val="4F81BD" w:themeColor="accent1"/>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paragraph" w:customStyle="1" w:styleId="29">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0">
    <w:name w:val="Abstract"/>
    <w:basedOn w:val="1"/>
    <w:next w:val="3"/>
    <w:qFormat/>
    <w:uiPriority w:val="0"/>
    <w:pPr>
      <w:keepNext/>
      <w:keepLines/>
      <w:spacing w:before="300" w:after="300"/>
    </w:pPr>
    <w:rPr>
      <w:sz w:val="20"/>
      <w:szCs w:val="20"/>
    </w:rPr>
  </w:style>
  <w:style w:type="paragraph" w:customStyle="1" w:styleId="31">
    <w:name w:val="Bibliography"/>
    <w:basedOn w:val="1"/>
    <w:qFormat/>
    <w:uiPriority w:val="0"/>
  </w:style>
  <w:style w:type="table" w:customStyle="1" w:styleId="32">
    <w:name w:val="Table"/>
    <w:semiHidden/>
    <w:unhideWhenUsed/>
    <w:qFormat/>
    <w:uiPriority w:val="0"/>
    <w:tblPr>
      <w:tblLayout w:type="fixed"/>
      <w:tblCellMar>
        <w:top w:w="0" w:type="dxa"/>
        <w:left w:w="108" w:type="dxa"/>
        <w:bottom w:w="0" w:type="dxa"/>
        <w:right w:w="108" w:type="dxa"/>
      </w:tblCellMar>
    </w:tblPr>
  </w:style>
  <w:style w:type="paragraph" w:customStyle="1" w:styleId="33">
    <w:name w:val="Definition Term"/>
    <w:basedOn w:val="1"/>
    <w:next w:val="34"/>
    <w:uiPriority w:val="0"/>
    <w:pPr>
      <w:keepNext/>
      <w:keepLines/>
      <w:spacing w:after="0"/>
    </w:pPr>
    <w:rPr>
      <w:b/>
    </w:rPr>
  </w:style>
  <w:style w:type="paragraph" w:customStyle="1" w:styleId="34">
    <w:name w:val="Definition"/>
    <w:basedOn w:val="1"/>
    <w:uiPriority w:val="0"/>
  </w:style>
  <w:style w:type="paragraph" w:customStyle="1" w:styleId="35">
    <w:name w:val="Table Caption"/>
    <w:basedOn w:val="14"/>
    <w:uiPriority w:val="0"/>
    <w:pPr>
      <w:keepNext/>
    </w:pPr>
  </w:style>
  <w:style w:type="paragraph" w:customStyle="1" w:styleId="36">
    <w:name w:val="Image Caption"/>
    <w:basedOn w:val="14"/>
    <w:uiPriority w:val="0"/>
  </w:style>
  <w:style w:type="paragraph" w:customStyle="1" w:styleId="37">
    <w:name w:val="Figure"/>
    <w:basedOn w:val="1"/>
    <w:uiPriority w:val="0"/>
  </w:style>
  <w:style w:type="paragraph" w:customStyle="1" w:styleId="38">
    <w:name w:val="Captioned Figure"/>
    <w:basedOn w:val="37"/>
    <w:uiPriority w:val="0"/>
    <w:pPr>
      <w:keepNext/>
    </w:pPr>
  </w:style>
  <w:style w:type="character" w:customStyle="1" w:styleId="39">
    <w:name w:val="Verbatim Char"/>
    <w:basedOn w:val="24"/>
    <w:link w:val="40"/>
    <w:uiPriority w:val="0"/>
    <w:rPr>
      <w:rFonts w:ascii="Consolas" w:hAnsi="Consolas"/>
      <w:sz w:val="22"/>
    </w:rPr>
  </w:style>
  <w:style w:type="paragraph" w:customStyle="1" w:styleId="40">
    <w:name w:val="Source Code"/>
    <w:basedOn w:val="1"/>
    <w:link w:val="39"/>
    <w:uiPriority w:val="0"/>
    <w:pPr>
      <w:shd w:val="clear" w:color="auto" w:fill="F8F8F8"/>
      <w:wordWrap w:val="0"/>
    </w:pPr>
  </w:style>
  <w:style w:type="paragraph" w:customStyle="1" w:styleId="41">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2">
    <w:name w:val="KeywordTok"/>
    <w:basedOn w:val="39"/>
    <w:uiPriority w:val="0"/>
    <w:rPr>
      <w:rFonts w:ascii="Consolas" w:hAnsi="Consolas"/>
      <w:b/>
      <w:color w:val="204A87"/>
      <w:sz w:val="22"/>
      <w:shd w:val="clear" w:color="auto" w:fill="F8F8F8"/>
    </w:rPr>
  </w:style>
  <w:style w:type="character" w:customStyle="1" w:styleId="43">
    <w:name w:val="DataTypeTok"/>
    <w:basedOn w:val="39"/>
    <w:uiPriority w:val="0"/>
    <w:rPr>
      <w:rFonts w:ascii="Consolas" w:hAnsi="Consolas"/>
      <w:color w:val="204A87"/>
      <w:sz w:val="22"/>
      <w:shd w:val="clear" w:color="auto" w:fill="F8F8F8"/>
    </w:rPr>
  </w:style>
  <w:style w:type="character" w:customStyle="1" w:styleId="44">
    <w:name w:val="DecValTok"/>
    <w:basedOn w:val="39"/>
    <w:uiPriority w:val="0"/>
    <w:rPr>
      <w:rFonts w:ascii="Consolas" w:hAnsi="Consolas"/>
      <w:color w:val="0000CF"/>
      <w:sz w:val="22"/>
      <w:shd w:val="clear" w:color="auto" w:fill="F8F8F8"/>
    </w:rPr>
  </w:style>
  <w:style w:type="character" w:customStyle="1" w:styleId="45">
    <w:name w:val="BaseNTok"/>
    <w:basedOn w:val="39"/>
    <w:uiPriority w:val="0"/>
    <w:rPr>
      <w:rFonts w:ascii="Consolas" w:hAnsi="Consolas"/>
      <w:color w:val="0000CF"/>
      <w:sz w:val="22"/>
      <w:shd w:val="clear" w:color="auto" w:fill="F8F8F8"/>
    </w:rPr>
  </w:style>
  <w:style w:type="character" w:customStyle="1" w:styleId="46">
    <w:name w:val="FloatTok"/>
    <w:basedOn w:val="39"/>
    <w:uiPriority w:val="0"/>
    <w:rPr>
      <w:rFonts w:ascii="Consolas" w:hAnsi="Consolas"/>
      <w:color w:val="0000CF"/>
      <w:sz w:val="22"/>
      <w:shd w:val="clear" w:color="auto" w:fill="F8F8F8"/>
    </w:rPr>
  </w:style>
  <w:style w:type="character" w:customStyle="1" w:styleId="47">
    <w:name w:val="ConstantTok"/>
    <w:basedOn w:val="39"/>
    <w:uiPriority w:val="0"/>
    <w:rPr>
      <w:rFonts w:ascii="Consolas" w:hAnsi="Consolas"/>
      <w:color w:val="000000"/>
      <w:sz w:val="22"/>
      <w:shd w:val="clear" w:color="auto" w:fill="F8F8F8"/>
    </w:rPr>
  </w:style>
  <w:style w:type="character" w:customStyle="1" w:styleId="48">
    <w:name w:val="CharTok"/>
    <w:basedOn w:val="39"/>
    <w:uiPriority w:val="0"/>
    <w:rPr>
      <w:rFonts w:ascii="Consolas" w:hAnsi="Consolas"/>
      <w:color w:val="4E9A06"/>
      <w:sz w:val="22"/>
      <w:shd w:val="clear" w:color="auto" w:fill="F8F8F8"/>
    </w:rPr>
  </w:style>
  <w:style w:type="character" w:customStyle="1" w:styleId="49">
    <w:name w:val="SpecialCharTok"/>
    <w:basedOn w:val="39"/>
    <w:uiPriority w:val="0"/>
    <w:rPr>
      <w:rFonts w:ascii="Consolas" w:hAnsi="Consolas"/>
      <w:color w:val="000000"/>
      <w:sz w:val="22"/>
      <w:shd w:val="clear" w:color="auto" w:fill="F8F8F8"/>
    </w:rPr>
  </w:style>
  <w:style w:type="character" w:customStyle="1" w:styleId="50">
    <w:name w:val="StringTok"/>
    <w:basedOn w:val="39"/>
    <w:uiPriority w:val="0"/>
    <w:rPr>
      <w:rFonts w:ascii="Consolas" w:hAnsi="Consolas"/>
      <w:color w:val="4E9A06"/>
      <w:sz w:val="22"/>
      <w:shd w:val="clear" w:color="auto" w:fill="F8F8F8"/>
    </w:rPr>
  </w:style>
  <w:style w:type="character" w:customStyle="1" w:styleId="51">
    <w:name w:val="VerbatimStringTok"/>
    <w:basedOn w:val="39"/>
    <w:uiPriority w:val="0"/>
    <w:rPr>
      <w:rFonts w:ascii="Consolas" w:hAnsi="Consolas"/>
      <w:color w:val="4E9A06"/>
      <w:sz w:val="22"/>
      <w:shd w:val="clear" w:color="auto" w:fill="F8F8F8"/>
    </w:rPr>
  </w:style>
  <w:style w:type="character" w:customStyle="1" w:styleId="52">
    <w:name w:val="SpecialStringTok"/>
    <w:basedOn w:val="39"/>
    <w:uiPriority w:val="0"/>
    <w:rPr>
      <w:rFonts w:ascii="Consolas" w:hAnsi="Consolas"/>
      <w:color w:val="4E9A06"/>
      <w:sz w:val="22"/>
      <w:shd w:val="clear" w:color="auto" w:fill="F8F8F8"/>
    </w:rPr>
  </w:style>
  <w:style w:type="character" w:customStyle="1" w:styleId="53">
    <w:name w:val="ImportTok"/>
    <w:basedOn w:val="39"/>
    <w:uiPriority w:val="0"/>
    <w:rPr>
      <w:rFonts w:ascii="Consolas" w:hAnsi="Consolas"/>
      <w:sz w:val="22"/>
      <w:shd w:val="clear" w:color="auto" w:fill="F8F8F8"/>
    </w:rPr>
  </w:style>
  <w:style w:type="character" w:customStyle="1" w:styleId="54">
    <w:name w:val="CommentTok"/>
    <w:basedOn w:val="39"/>
    <w:uiPriority w:val="0"/>
    <w:rPr>
      <w:rFonts w:ascii="Consolas" w:hAnsi="Consolas"/>
      <w:i/>
      <w:color w:val="8F5902"/>
      <w:sz w:val="22"/>
      <w:shd w:val="clear" w:color="auto" w:fill="F8F8F8"/>
    </w:rPr>
  </w:style>
  <w:style w:type="character" w:customStyle="1" w:styleId="55">
    <w:name w:val="DocumentationTok"/>
    <w:basedOn w:val="39"/>
    <w:uiPriority w:val="0"/>
    <w:rPr>
      <w:rFonts w:ascii="Consolas" w:hAnsi="Consolas"/>
      <w:b/>
      <w:i/>
      <w:color w:val="8F5902"/>
      <w:sz w:val="22"/>
      <w:shd w:val="clear" w:color="auto" w:fill="F8F8F8"/>
    </w:rPr>
  </w:style>
  <w:style w:type="character" w:customStyle="1" w:styleId="56">
    <w:name w:val="AnnotationTok"/>
    <w:basedOn w:val="39"/>
    <w:uiPriority w:val="0"/>
    <w:rPr>
      <w:rFonts w:ascii="Consolas" w:hAnsi="Consolas"/>
      <w:b/>
      <w:i/>
      <w:color w:val="8F5902"/>
      <w:sz w:val="22"/>
      <w:shd w:val="clear" w:color="auto" w:fill="F8F8F8"/>
    </w:rPr>
  </w:style>
  <w:style w:type="character" w:customStyle="1" w:styleId="57">
    <w:name w:val="CommentVarTok"/>
    <w:basedOn w:val="39"/>
    <w:uiPriority w:val="0"/>
    <w:rPr>
      <w:rFonts w:ascii="Consolas" w:hAnsi="Consolas"/>
      <w:b/>
      <w:i/>
      <w:color w:val="8F5902"/>
      <w:sz w:val="22"/>
      <w:shd w:val="clear" w:color="auto" w:fill="F8F8F8"/>
    </w:rPr>
  </w:style>
  <w:style w:type="character" w:customStyle="1" w:styleId="58">
    <w:name w:val="OtherTok"/>
    <w:basedOn w:val="39"/>
    <w:uiPriority w:val="0"/>
    <w:rPr>
      <w:rFonts w:ascii="Consolas" w:hAnsi="Consolas"/>
      <w:color w:val="8F5902"/>
      <w:sz w:val="22"/>
      <w:shd w:val="clear" w:color="auto" w:fill="F8F8F8"/>
    </w:rPr>
  </w:style>
  <w:style w:type="character" w:customStyle="1" w:styleId="59">
    <w:name w:val="FunctionTok"/>
    <w:basedOn w:val="39"/>
    <w:uiPriority w:val="0"/>
    <w:rPr>
      <w:rFonts w:ascii="Consolas" w:hAnsi="Consolas"/>
      <w:color w:val="000000"/>
      <w:sz w:val="22"/>
      <w:shd w:val="clear" w:color="auto" w:fill="F8F8F8"/>
    </w:rPr>
  </w:style>
  <w:style w:type="character" w:customStyle="1" w:styleId="60">
    <w:name w:val="VariableTok"/>
    <w:basedOn w:val="39"/>
    <w:uiPriority w:val="0"/>
    <w:rPr>
      <w:rFonts w:ascii="Consolas" w:hAnsi="Consolas"/>
      <w:color w:val="000000"/>
      <w:sz w:val="22"/>
      <w:shd w:val="clear" w:color="auto" w:fill="F8F8F8"/>
    </w:rPr>
  </w:style>
  <w:style w:type="character" w:customStyle="1" w:styleId="61">
    <w:name w:val="ControlFlowTok"/>
    <w:basedOn w:val="39"/>
    <w:uiPriority w:val="0"/>
    <w:rPr>
      <w:rFonts w:ascii="Consolas" w:hAnsi="Consolas"/>
      <w:b/>
      <w:color w:val="204A87"/>
      <w:sz w:val="22"/>
      <w:shd w:val="clear" w:color="auto" w:fill="F8F8F8"/>
    </w:rPr>
  </w:style>
  <w:style w:type="character" w:customStyle="1" w:styleId="62">
    <w:name w:val="OperatorTok"/>
    <w:basedOn w:val="39"/>
    <w:uiPriority w:val="0"/>
    <w:rPr>
      <w:rFonts w:ascii="Consolas" w:hAnsi="Consolas"/>
      <w:b/>
      <w:color w:val="CE5C00"/>
      <w:sz w:val="22"/>
      <w:shd w:val="clear" w:color="auto" w:fill="F8F8F8"/>
    </w:rPr>
  </w:style>
  <w:style w:type="character" w:customStyle="1" w:styleId="63">
    <w:name w:val="BuiltInTok"/>
    <w:basedOn w:val="39"/>
    <w:uiPriority w:val="0"/>
    <w:rPr>
      <w:rFonts w:ascii="Consolas" w:hAnsi="Consolas"/>
      <w:sz w:val="22"/>
      <w:shd w:val="clear" w:color="auto" w:fill="F8F8F8"/>
    </w:rPr>
  </w:style>
  <w:style w:type="character" w:customStyle="1" w:styleId="64">
    <w:name w:val="ExtensionTok"/>
    <w:basedOn w:val="39"/>
    <w:uiPriority w:val="0"/>
    <w:rPr>
      <w:rFonts w:ascii="Consolas" w:hAnsi="Consolas"/>
      <w:sz w:val="22"/>
      <w:shd w:val="clear" w:color="auto" w:fill="F8F8F8"/>
    </w:rPr>
  </w:style>
  <w:style w:type="character" w:customStyle="1" w:styleId="65">
    <w:name w:val="PreprocessorTok"/>
    <w:basedOn w:val="39"/>
    <w:uiPriority w:val="0"/>
    <w:rPr>
      <w:rFonts w:ascii="Consolas" w:hAnsi="Consolas"/>
      <w:i/>
      <w:color w:val="8F5902"/>
      <w:sz w:val="22"/>
      <w:shd w:val="clear" w:color="auto" w:fill="F8F8F8"/>
    </w:rPr>
  </w:style>
  <w:style w:type="character" w:customStyle="1" w:styleId="66">
    <w:name w:val="AttributeTok"/>
    <w:basedOn w:val="39"/>
    <w:uiPriority w:val="0"/>
    <w:rPr>
      <w:rFonts w:ascii="Consolas" w:hAnsi="Consolas"/>
      <w:color w:val="C4A000"/>
      <w:sz w:val="22"/>
      <w:shd w:val="clear" w:color="auto" w:fill="F8F8F8"/>
    </w:rPr>
  </w:style>
  <w:style w:type="character" w:customStyle="1" w:styleId="67">
    <w:name w:val="RegionMarkerTok"/>
    <w:basedOn w:val="39"/>
    <w:uiPriority w:val="0"/>
    <w:rPr>
      <w:rFonts w:ascii="Consolas" w:hAnsi="Consolas"/>
      <w:sz w:val="22"/>
      <w:shd w:val="clear" w:color="auto" w:fill="F8F8F8"/>
    </w:rPr>
  </w:style>
  <w:style w:type="character" w:customStyle="1" w:styleId="68">
    <w:name w:val="InformationTok"/>
    <w:basedOn w:val="39"/>
    <w:uiPriority w:val="0"/>
    <w:rPr>
      <w:rFonts w:ascii="Consolas" w:hAnsi="Consolas"/>
      <w:b/>
      <w:i/>
      <w:color w:val="8F5902"/>
      <w:sz w:val="22"/>
      <w:shd w:val="clear" w:color="auto" w:fill="F8F8F8"/>
    </w:rPr>
  </w:style>
  <w:style w:type="character" w:customStyle="1" w:styleId="69">
    <w:name w:val="WarningTok"/>
    <w:basedOn w:val="39"/>
    <w:uiPriority w:val="0"/>
    <w:rPr>
      <w:rFonts w:ascii="Consolas" w:hAnsi="Consolas"/>
      <w:b/>
      <w:i/>
      <w:color w:val="8F5902"/>
      <w:sz w:val="22"/>
      <w:shd w:val="clear" w:color="auto" w:fill="F8F8F8"/>
    </w:rPr>
  </w:style>
  <w:style w:type="character" w:customStyle="1" w:styleId="70">
    <w:name w:val="AlertTok"/>
    <w:basedOn w:val="39"/>
    <w:uiPriority w:val="0"/>
    <w:rPr>
      <w:rFonts w:ascii="Consolas" w:hAnsi="Consolas"/>
      <w:color w:val="EF2929"/>
      <w:sz w:val="22"/>
      <w:shd w:val="clear" w:color="auto" w:fill="F8F8F8"/>
    </w:rPr>
  </w:style>
  <w:style w:type="character" w:customStyle="1" w:styleId="71">
    <w:name w:val="ErrorTok"/>
    <w:basedOn w:val="39"/>
    <w:qFormat/>
    <w:uiPriority w:val="0"/>
    <w:rPr>
      <w:rFonts w:ascii="Consolas" w:hAnsi="Consolas"/>
      <w:b/>
      <w:color w:val="A40000"/>
      <w:sz w:val="22"/>
      <w:shd w:val="clear" w:color="auto" w:fill="F8F8F8"/>
    </w:rPr>
  </w:style>
  <w:style w:type="character" w:customStyle="1" w:styleId="72">
    <w:name w:val="NormalTok"/>
    <w:basedOn w:val="39"/>
    <w:uiPriority w:val="0"/>
    <w:rPr>
      <w:rFonts w:ascii="Consolas" w:hAnsi="Consolas"/>
      <w:sz w:val="22"/>
      <w:shd w:val="clear" w:color="auto" w:fill="F8F8F8"/>
    </w:rPr>
  </w:style>
  <w:style w:type="character" w:customStyle="1" w:styleId="73">
    <w:name w:val="Texto de globo Car"/>
    <w:basedOn w:val="21"/>
    <w:link w:val="12"/>
    <w:semiHidden/>
    <w:uiPriority w:val="0"/>
    <w:rPr>
      <w:rFonts w:ascii="Segoe UI" w:hAnsi="Segoe UI" w:cs="Segoe UI"/>
      <w:sz w:val="18"/>
      <w:szCs w:val="18"/>
    </w:rPr>
  </w:style>
  <w:style w:type="character" w:customStyle="1" w:styleId="74">
    <w:name w:val="Texto comentario Car"/>
    <w:basedOn w:val="21"/>
    <w:link w:val="15"/>
    <w:semiHidden/>
    <w:uiPriority w:val="0"/>
    <w:rPr>
      <w:sz w:val="20"/>
      <w:szCs w:val="20"/>
    </w:rPr>
  </w:style>
  <w:style w:type="character" w:customStyle="1" w:styleId="75">
    <w:name w:val="Asunto del comentario Car"/>
    <w:basedOn w:val="74"/>
    <w:link w:val="16"/>
    <w:semiHidden/>
    <w:uiPriority w:val="0"/>
    <w:rPr>
      <w:b/>
      <w:bCs/>
      <w:sz w:val="20"/>
      <w:szCs w:val="20"/>
    </w:rPr>
  </w:style>
  <w:style w:type="paragraph" w:customStyle="1" w:styleId="76">
    <w:name w:val="Revision"/>
    <w:hidden/>
    <w:semiHidden/>
    <w:uiPriority w:val="0"/>
    <w:pPr>
      <w:spacing w:after="0"/>
    </w:pPr>
    <w:rPr>
      <w:rFonts w:asciiTheme="minorHAnsi" w:hAnsiTheme="minorHAnsi" w:eastAsiaTheme="minorHAnsi" w:cstheme="minorBidi"/>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2479</Words>
  <Characters>13637</Characters>
  <Lines>113</Lines>
  <Paragraphs>32</Paragraphs>
  <TotalTime>210</TotalTime>
  <ScaleCrop>false</ScaleCrop>
  <LinksUpToDate>false</LinksUpToDate>
  <CharactersWithSpaces>16084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2018-12-17T19:22:00Z</dcterms:created>
  <dc:creator>Leandro</dc:creator>
  <cp:lastModifiedBy>elio</cp:lastModifiedBy>
  <dcterms:modified xsi:type="dcterms:W3CDTF">2018-12-27T18:55:40Z</dcterms:modified>
  <dc:title>How stationary are planetary waves in the Southern Hemisphere?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